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BB6B9E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BB6B9E" w:rsidRPr="00112F85" w:rsidRDefault="00BB6B9E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BB6B9E" w:rsidRPr="00112F85" w:rsidRDefault="00BB6B9E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BB6B9E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4C5D42" w:rsidP="001D3B5C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2014/05/</w:t>
            </w:r>
            <w:r w:rsidR="001D3B5C">
              <w:rPr>
                <w:rFonts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BB6B9E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760B84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ins w:id="0" w:author="陈天华" w:date="2014-05-27T14:16:00Z">
              <w:r>
                <w:rPr>
                  <w:rFonts w:cs="宋体"/>
                  <w:kern w:val="0"/>
                  <w:sz w:val="18"/>
                  <w:szCs w:val="18"/>
                </w:rPr>
                <w:t>2014/5/27</w:t>
              </w:r>
            </w:ins>
          </w:p>
        </w:tc>
        <w:tc>
          <w:tcPr>
            <w:tcW w:w="1559" w:type="dxa"/>
          </w:tcPr>
          <w:p w:rsidR="00BB6B9E" w:rsidRPr="00112F85" w:rsidRDefault="00760B84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ins w:id="1" w:author="陈天华" w:date="2014-05-27T14:16:00Z">
              <w:r>
                <w:rPr>
                  <w:rFonts w:cs="宋体" w:hint="eastAsia"/>
                  <w:kern w:val="0"/>
                  <w:sz w:val="18"/>
                  <w:szCs w:val="18"/>
                </w:rPr>
                <w:t>陈天华</w:t>
              </w:r>
            </w:ins>
          </w:p>
        </w:tc>
        <w:tc>
          <w:tcPr>
            <w:tcW w:w="5812" w:type="dxa"/>
          </w:tcPr>
          <w:p w:rsidR="00BB6B9E" w:rsidRPr="00112F85" w:rsidRDefault="00760B84" w:rsidP="00760B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ins w:id="2" w:author="陈天华" w:date="2014-05-27T14:16:00Z">
              <w:r>
                <w:rPr>
                  <w:rFonts w:cs="宋体" w:hint="eastAsia"/>
                  <w:kern w:val="0"/>
                  <w:sz w:val="18"/>
                  <w:szCs w:val="18"/>
                </w:rPr>
                <w:t>修改</w:t>
              </w:r>
            </w:ins>
            <w:ins w:id="3" w:author="陈天华" w:date="2014-05-27T14:17:00Z">
              <w:r>
                <w:rPr>
                  <w:rFonts w:cs="宋体" w:hint="eastAsia"/>
                  <w:kern w:val="0"/>
                  <w:sz w:val="18"/>
                  <w:szCs w:val="18"/>
                </w:rPr>
                <w:t>2.1</w:t>
              </w:r>
              <w:r>
                <w:rPr>
                  <w:rFonts w:cs="宋体" w:hint="eastAsia"/>
                  <w:kern w:val="0"/>
                  <w:sz w:val="18"/>
                  <w:szCs w:val="18"/>
                </w:rPr>
                <w:t>处的能量规则及</w:t>
              </w:r>
            </w:ins>
            <w:ins w:id="4" w:author="陈天华" w:date="2014-05-27T14:18:00Z">
              <w:r>
                <w:rPr>
                  <w:rFonts w:cs="宋体" w:hint="eastAsia"/>
                  <w:kern w:val="0"/>
                  <w:sz w:val="18"/>
                  <w:szCs w:val="18"/>
                </w:rPr>
                <w:t>7.4.7</w:t>
              </w:r>
              <w:r>
                <w:rPr>
                  <w:rFonts w:cs="宋体" w:hint="eastAsia"/>
                  <w:kern w:val="0"/>
                  <w:sz w:val="18"/>
                  <w:szCs w:val="18"/>
                </w:rPr>
                <w:t>的夺取能量规则</w:t>
              </w:r>
            </w:ins>
          </w:p>
        </w:tc>
      </w:tr>
      <w:tr w:rsidR="00BB6B9E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BF125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ins w:id="5" w:author="陈天华" w:date="2014-05-30T11:37:00Z">
              <w:r>
                <w:rPr>
                  <w:rFonts w:cs="宋体"/>
                  <w:kern w:val="0"/>
                  <w:sz w:val="18"/>
                  <w:szCs w:val="18"/>
                </w:rPr>
                <w:t>2014/5/30</w:t>
              </w:r>
            </w:ins>
          </w:p>
        </w:tc>
        <w:tc>
          <w:tcPr>
            <w:tcW w:w="1559" w:type="dxa"/>
          </w:tcPr>
          <w:p w:rsidR="00BB6B9E" w:rsidRPr="00112F85" w:rsidRDefault="00BF125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ins w:id="6" w:author="陈天华" w:date="2014-05-30T11:37:00Z">
              <w:r>
                <w:rPr>
                  <w:rFonts w:cs="宋体" w:hint="eastAsia"/>
                  <w:kern w:val="0"/>
                  <w:sz w:val="18"/>
                  <w:szCs w:val="18"/>
                </w:rPr>
                <w:t>陈天华</w:t>
              </w:r>
            </w:ins>
          </w:p>
        </w:tc>
        <w:tc>
          <w:tcPr>
            <w:tcW w:w="5812" w:type="dxa"/>
          </w:tcPr>
          <w:p w:rsidR="00BB6B9E" w:rsidRPr="00112F85" w:rsidRDefault="00F17E6A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ins w:id="7" w:author="陈天华" w:date="2014-05-30T12:45:00Z">
              <w:r>
                <w:rPr>
                  <w:rFonts w:cs="宋体" w:hint="eastAsia"/>
                  <w:kern w:val="0"/>
                  <w:sz w:val="18"/>
                  <w:szCs w:val="18"/>
                </w:rPr>
                <w:t>修改单屏总格数</w:t>
              </w:r>
            </w:ins>
            <w:bookmarkStart w:id="8" w:name="_GoBack"/>
            <w:bookmarkEnd w:id="8"/>
          </w:p>
        </w:tc>
      </w:tr>
      <w:tr w:rsidR="00BB6B9E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hideMark/>
          </w:tcPr>
          <w:p w:rsidR="00BB6B9E" w:rsidRPr="00112F85" w:rsidRDefault="00BB6B9E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BB6B9E" w:rsidRDefault="00BB6B9E" w:rsidP="00BB6B9E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99576812"/>
        <w:docPartObj>
          <w:docPartGallery w:val="Table of Contents"/>
          <w:docPartUnique/>
        </w:docPartObj>
      </w:sdtPr>
      <w:sdtEndPr/>
      <w:sdtContent>
        <w:p w:rsidR="004F42BA" w:rsidRDefault="004F42BA">
          <w:pPr>
            <w:pStyle w:val="TOC"/>
          </w:pPr>
          <w:r>
            <w:rPr>
              <w:lang w:val="zh-CN"/>
            </w:rPr>
            <w:t>目录</w:t>
          </w:r>
        </w:p>
        <w:p w:rsidR="00760B84" w:rsidRDefault="004F42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63610" w:history="1">
            <w:r w:rsidR="00760B84" w:rsidRPr="007B0E71">
              <w:rPr>
                <w:rStyle w:val="a7"/>
                <w:noProof/>
              </w:rPr>
              <w:t>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注意事项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1" w:history="1">
            <w:r w:rsidR="00760B84" w:rsidRPr="007B0E71">
              <w:rPr>
                <w:rStyle w:val="a7"/>
                <w:noProof/>
              </w:rPr>
              <w:t>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名词解释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2" w:history="1">
            <w:r w:rsidR="00760B84" w:rsidRPr="007B0E71">
              <w:rPr>
                <w:rStyle w:val="a7"/>
                <w:noProof/>
              </w:rPr>
              <w:t>1.2.1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主动技能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3" w:history="1">
            <w:r w:rsidR="00760B84" w:rsidRPr="007B0E71">
              <w:rPr>
                <w:rStyle w:val="a7"/>
                <w:noProof/>
              </w:rPr>
              <w:t>1.2.2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被动技能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4" w:history="1">
            <w:r w:rsidR="00760B84" w:rsidRPr="007B0E71">
              <w:rPr>
                <w:rStyle w:val="a7"/>
                <w:noProof/>
              </w:rPr>
              <w:t>1.2.3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5" w:history="1">
            <w:r w:rsidR="00760B84" w:rsidRPr="007B0E71">
              <w:rPr>
                <w:rStyle w:val="a7"/>
                <w:noProof/>
              </w:rPr>
              <w:t>1.2.4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格子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6" w:history="1">
            <w:r w:rsidR="00760B84" w:rsidRPr="007B0E71">
              <w:rPr>
                <w:rStyle w:val="a7"/>
                <w:noProof/>
              </w:rPr>
              <w:t>1.2.5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7" w:history="1">
            <w:r w:rsidR="00760B84" w:rsidRPr="007B0E71">
              <w:rPr>
                <w:rStyle w:val="a7"/>
                <w:noProof/>
              </w:rPr>
              <w:t>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技能的使用条件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8" w:history="1">
            <w:r w:rsidR="00760B84" w:rsidRPr="007B0E71">
              <w:rPr>
                <w:rStyle w:val="a7"/>
                <w:noProof/>
              </w:rPr>
              <w:t>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9" w:history="1">
            <w:r w:rsidR="00760B84" w:rsidRPr="007B0E71">
              <w:rPr>
                <w:rStyle w:val="a7"/>
                <w:noProof/>
              </w:rPr>
              <w:t>2.1.1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能量的作用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4" w:history="1">
            <w:r w:rsidR="00760B84" w:rsidRPr="007B0E71">
              <w:rPr>
                <w:rStyle w:val="a7"/>
                <w:noProof/>
              </w:rPr>
              <w:t>2.1.2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获得方式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5" w:history="1">
            <w:r w:rsidR="00760B84" w:rsidRPr="007B0E71">
              <w:rPr>
                <w:rStyle w:val="a7"/>
                <w:noProof/>
              </w:rPr>
              <w:t>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技能冷却时间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6" w:history="1">
            <w:r w:rsidR="00760B84" w:rsidRPr="007B0E71">
              <w:rPr>
                <w:rStyle w:val="a7"/>
                <w:noProof/>
              </w:rPr>
              <w:t>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公共冷却时间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7" w:history="1">
            <w:r w:rsidR="00760B84" w:rsidRPr="007B0E71">
              <w:rPr>
                <w:rStyle w:val="a7"/>
                <w:noProof/>
              </w:rPr>
              <w:t>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施法目标的选择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8" w:history="1">
            <w:r w:rsidR="00760B84" w:rsidRPr="007B0E71">
              <w:rPr>
                <w:rStyle w:val="a7"/>
                <w:noProof/>
              </w:rPr>
              <w:t>3.1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技能的生效范围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9" w:history="1">
            <w:r w:rsidR="00760B84" w:rsidRPr="007B0E71">
              <w:rPr>
                <w:rStyle w:val="a7"/>
                <w:noProof/>
              </w:rPr>
              <w:t>3.1.1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己方阵营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0" w:history="1">
            <w:r w:rsidR="00760B84" w:rsidRPr="007B0E71">
              <w:rPr>
                <w:rStyle w:val="a7"/>
                <w:noProof/>
              </w:rPr>
              <w:t>3.1.2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敌方阵营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1" w:history="1">
            <w:r w:rsidR="00760B84" w:rsidRPr="007B0E71">
              <w:rPr>
                <w:rStyle w:val="a7"/>
                <w:noProof/>
              </w:rPr>
              <w:t>3.2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目标的选择策略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2" w:history="1">
            <w:r w:rsidR="00760B84" w:rsidRPr="007B0E71">
              <w:rPr>
                <w:rStyle w:val="a7"/>
                <w:noProof/>
              </w:rPr>
              <w:t>3.2.1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3" w:history="1">
            <w:r w:rsidR="00760B84" w:rsidRPr="007B0E71">
              <w:rPr>
                <w:rStyle w:val="a7"/>
                <w:noProof/>
              </w:rPr>
              <w:t>3.2.2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随机选择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4" w:history="1">
            <w:r w:rsidR="00760B84" w:rsidRPr="007B0E71">
              <w:rPr>
                <w:rStyle w:val="a7"/>
                <w:noProof/>
              </w:rPr>
              <w:t>3.2.3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最弱优先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5" w:history="1">
            <w:r w:rsidR="00760B84" w:rsidRPr="007B0E71">
              <w:rPr>
                <w:rStyle w:val="a7"/>
                <w:noProof/>
              </w:rPr>
              <w:t>3.2.4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最强优先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6" w:history="1">
            <w:r w:rsidR="00760B84" w:rsidRPr="007B0E71">
              <w:rPr>
                <w:rStyle w:val="a7"/>
                <w:noProof/>
              </w:rPr>
              <w:t>3.2.5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最近优先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7" w:history="1">
            <w:r w:rsidR="00760B84" w:rsidRPr="007B0E71">
              <w:rPr>
                <w:rStyle w:val="a7"/>
                <w:noProof/>
              </w:rPr>
              <w:t>3.2.6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最远优先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8" w:history="1">
            <w:r w:rsidR="00760B84" w:rsidRPr="007B0E71">
              <w:rPr>
                <w:rStyle w:val="a7"/>
                <w:noProof/>
              </w:rPr>
              <w:t>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9" w:history="1">
            <w:r w:rsidR="00760B84" w:rsidRPr="007B0E71">
              <w:rPr>
                <w:rStyle w:val="a7"/>
                <w:noProof/>
              </w:rPr>
              <w:t>4.1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用户触发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0" w:history="1">
            <w:r w:rsidR="00760B84" w:rsidRPr="007B0E71">
              <w:rPr>
                <w:rStyle w:val="a7"/>
                <w:noProof/>
              </w:rPr>
              <w:t>4.2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自动触发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1" w:history="1">
            <w:r w:rsidR="00760B84" w:rsidRPr="007B0E71">
              <w:rPr>
                <w:rStyle w:val="a7"/>
                <w:noProof/>
              </w:rPr>
              <w:t>4.3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事件触发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2" w:history="1">
            <w:r w:rsidR="00760B84" w:rsidRPr="007B0E71">
              <w:rPr>
                <w:rStyle w:val="a7"/>
                <w:noProof/>
              </w:rPr>
              <w:t>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施法类型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3" w:history="1">
            <w:r w:rsidR="00760B84" w:rsidRPr="007B0E71">
              <w:rPr>
                <w:rStyle w:val="a7"/>
                <w:noProof/>
              </w:rPr>
              <w:t>5.1.2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4" w:history="1">
            <w:r w:rsidR="00760B84" w:rsidRPr="007B0E71">
              <w:rPr>
                <w:rStyle w:val="a7"/>
                <w:noProof/>
              </w:rPr>
              <w:t>5.1.3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引导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5" w:history="1">
            <w:r w:rsidR="00760B84" w:rsidRPr="007B0E71">
              <w:rPr>
                <w:rStyle w:val="a7"/>
                <w:noProof/>
              </w:rPr>
              <w:t>5.1.4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蓄力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6" w:history="1">
            <w:r w:rsidR="00760B84" w:rsidRPr="007B0E71">
              <w:rPr>
                <w:rStyle w:val="a7"/>
                <w:noProof/>
              </w:rPr>
              <w:t>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技能生效判定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7" w:history="1">
            <w:r w:rsidR="00760B84" w:rsidRPr="007B0E71">
              <w:rPr>
                <w:rStyle w:val="a7"/>
                <w:noProof/>
              </w:rPr>
              <w:t>6.1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是否免疫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8" w:history="1">
            <w:r w:rsidR="00760B84" w:rsidRPr="007B0E71">
              <w:rPr>
                <w:rStyle w:val="a7"/>
                <w:noProof/>
              </w:rPr>
              <w:t>6.2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是否命中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9" w:history="1">
            <w:r w:rsidR="00760B84" w:rsidRPr="007B0E71">
              <w:rPr>
                <w:rStyle w:val="a7"/>
                <w:noProof/>
              </w:rPr>
              <w:t>6.3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是否暴击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0" w:history="1">
            <w:r w:rsidR="00760B84" w:rsidRPr="007B0E71">
              <w:rPr>
                <w:rStyle w:val="a7"/>
                <w:noProof/>
              </w:rPr>
              <w:t>6.4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流程图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1" w:history="1">
            <w:r w:rsidR="00760B84" w:rsidRPr="007B0E71">
              <w:rPr>
                <w:rStyle w:val="a7"/>
                <w:noProof/>
              </w:rPr>
              <w:t>7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效果结算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2" w:history="1">
            <w:r w:rsidR="00760B84" w:rsidRPr="007B0E71">
              <w:rPr>
                <w:rStyle w:val="a7"/>
                <w:noProof/>
              </w:rPr>
              <w:t>7.2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伤害公式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3" w:history="1">
            <w:r w:rsidR="00760B84" w:rsidRPr="007B0E71">
              <w:rPr>
                <w:rStyle w:val="a7"/>
                <w:noProof/>
              </w:rPr>
              <w:t>7.3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伤害类型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4" w:history="1">
            <w:r w:rsidR="00760B84" w:rsidRPr="007B0E71">
              <w:rPr>
                <w:rStyle w:val="a7"/>
                <w:noProof/>
              </w:rPr>
              <w:t>7.3.1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魔法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5" w:history="1">
            <w:r w:rsidR="00760B84" w:rsidRPr="007B0E71">
              <w:rPr>
                <w:rStyle w:val="a7"/>
                <w:noProof/>
              </w:rPr>
              <w:t>7.3.2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物理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6" w:history="1">
            <w:r w:rsidR="00760B84" w:rsidRPr="007B0E71">
              <w:rPr>
                <w:rStyle w:val="a7"/>
                <w:noProof/>
              </w:rPr>
              <w:t>7.3.3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无属性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7" w:history="1">
            <w:r w:rsidR="00760B84" w:rsidRPr="007B0E71">
              <w:rPr>
                <w:rStyle w:val="a7"/>
                <w:noProof/>
              </w:rPr>
              <w:t>7.4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技能效果类型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8" w:history="1">
            <w:r w:rsidR="00760B84" w:rsidRPr="007B0E71">
              <w:rPr>
                <w:rStyle w:val="a7"/>
                <w:noProof/>
              </w:rPr>
              <w:t>7.4.1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9" w:history="1">
            <w:r w:rsidR="00760B84" w:rsidRPr="007B0E71">
              <w:rPr>
                <w:rStyle w:val="a7"/>
                <w:noProof/>
              </w:rPr>
              <w:t>7.4.2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蓄力攻击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0" w:history="1">
            <w:r w:rsidR="00760B84" w:rsidRPr="007B0E71">
              <w:rPr>
                <w:rStyle w:val="a7"/>
                <w:noProof/>
              </w:rPr>
              <w:t>7.4.3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溅射攻击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1" w:history="1">
            <w:r w:rsidR="00760B84" w:rsidRPr="007B0E71">
              <w:rPr>
                <w:rStyle w:val="a7"/>
                <w:noProof/>
              </w:rPr>
              <w:t>7.4.4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治疗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2" w:history="1">
            <w:r w:rsidR="00760B84" w:rsidRPr="007B0E71">
              <w:rPr>
                <w:rStyle w:val="a7"/>
                <w:noProof/>
              </w:rPr>
              <w:t>7.4.5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能量恢复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3" w:history="1">
            <w:r w:rsidR="00760B84" w:rsidRPr="007B0E71">
              <w:rPr>
                <w:rStyle w:val="a7"/>
                <w:noProof/>
              </w:rPr>
              <w:t>7.4.6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吸取生命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4" w:history="1">
            <w:r w:rsidR="00760B84" w:rsidRPr="007B0E71">
              <w:rPr>
                <w:rStyle w:val="a7"/>
                <w:noProof/>
              </w:rPr>
              <w:t>7.4.7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夺取能量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5" w:history="1">
            <w:r w:rsidR="00760B84" w:rsidRPr="007B0E71">
              <w:rPr>
                <w:rStyle w:val="a7"/>
                <w:noProof/>
              </w:rPr>
              <w:t>7.5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是否产生</w:t>
            </w:r>
            <w:r w:rsidR="00760B84" w:rsidRPr="007B0E71">
              <w:rPr>
                <w:rStyle w:val="a7"/>
                <w:noProof/>
              </w:rPr>
              <w:t>buff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7C1AA8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6" w:history="1">
            <w:r w:rsidR="00760B84" w:rsidRPr="007B0E71">
              <w:rPr>
                <w:rStyle w:val="a7"/>
                <w:noProof/>
              </w:rPr>
              <w:t>7.6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是否产生冷却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10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4F42BA" w:rsidRDefault="004F42BA">
          <w:r>
            <w:rPr>
              <w:b/>
              <w:bCs/>
              <w:lang w:val="zh-CN"/>
            </w:rPr>
            <w:fldChar w:fldCharType="end"/>
          </w:r>
        </w:p>
      </w:sdtContent>
    </w:sdt>
    <w:p w:rsidR="004F42BA" w:rsidRDefault="004F42BA">
      <w:pPr>
        <w:widowControl/>
        <w:jc w:val="left"/>
      </w:pPr>
      <w:r>
        <w:br w:type="page"/>
      </w:r>
    </w:p>
    <w:p w:rsidR="00F15E89" w:rsidRDefault="00F15E89" w:rsidP="00F15E89">
      <w:pPr>
        <w:pStyle w:val="1"/>
      </w:pPr>
      <w:bookmarkStart w:id="9" w:name="_Toc388963610"/>
      <w:r>
        <w:rPr>
          <w:rFonts w:hint="eastAsia"/>
        </w:rPr>
        <w:lastRenderedPageBreak/>
        <w:t>注意事项</w:t>
      </w:r>
      <w:bookmarkEnd w:id="9"/>
    </w:p>
    <w:p w:rsidR="00774547" w:rsidRDefault="00774547" w:rsidP="00774547">
      <w:pPr>
        <w:pStyle w:val="4"/>
      </w:pPr>
      <w:r>
        <w:rPr>
          <w:rFonts w:hint="eastAsia"/>
        </w:rPr>
        <w:t>该文档</w:t>
      </w:r>
      <w:r w:rsidR="00BE3CC4">
        <w:rPr>
          <w:rFonts w:hint="eastAsia"/>
        </w:rPr>
        <w:t>仅</w:t>
      </w:r>
      <w:r>
        <w:rPr>
          <w:rFonts w:hint="eastAsia"/>
        </w:rPr>
        <w:t>用于说明战斗技能</w:t>
      </w:r>
      <w:r w:rsidR="00BE3CC4">
        <w:rPr>
          <w:rFonts w:hint="eastAsia"/>
        </w:rPr>
        <w:t>的</w:t>
      </w:r>
      <w:r>
        <w:rPr>
          <w:rFonts w:hint="eastAsia"/>
        </w:rPr>
        <w:t>数据与战斗技能规则</w:t>
      </w:r>
    </w:p>
    <w:p w:rsidR="006502D3" w:rsidRDefault="006502D3" w:rsidP="006502D3">
      <w:pPr>
        <w:pStyle w:val="2"/>
      </w:pPr>
      <w:bookmarkStart w:id="10" w:name="_Toc388963611"/>
      <w:r>
        <w:rPr>
          <w:rFonts w:hint="eastAsia"/>
        </w:rPr>
        <w:t>名词解释</w:t>
      </w:r>
      <w:bookmarkEnd w:id="10"/>
    </w:p>
    <w:p w:rsidR="006502D3" w:rsidRDefault="006502D3" w:rsidP="006502D3">
      <w:pPr>
        <w:pStyle w:val="3"/>
      </w:pPr>
      <w:bookmarkStart w:id="11" w:name="_Toc388963612"/>
      <w:r>
        <w:rPr>
          <w:rFonts w:hint="eastAsia"/>
        </w:rPr>
        <w:t>主动技能</w:t>
      </w:r>
      <w:bookmarkEnd w:id="11"/>
    </w:p>
    <w:p w:rsidR="006502D3" w:rsidRDefault="006502D3" w:rsidP="00401DC1">
      <w:pPr>
        <w:pStyle w:val="4"/>
      </w:pPr>
      <w:r>
        <w:rPr>
          <w:rFonts w:hint="eastAsia"/>
        </w:rPr>
        <w:t>需要消耗能量才能释放的技能在下文中我们统称主动技能</w:t>
      </w:r>
    </w:p>
    <w:p w:rsidR="006502D3" w:rsidRDefault="006502D3" w:rsidP="006502D3">
      <w:pPr>
        <w:pStyle w:val="3"/>
      </w:pPr>
      <w:bookmarkStart w:id="12" w:name="_Toc388963613"/>
      <w:r>
        <w:rPr>
          <w:rFonts w:hint="eastAsia"/>
        </w:rPr>
        <w:t>被动技能</w:t>
      </w:r>
      <w:bookmarkEnd w:id="12"/>
    </w:p>
    <w:p w:rsidR="006502D3" w:rsidRDefault="006502D3" w:rsidP="00401DC1">
      <w:pPr>
        <w:pStyle w:val="4"/>
      </w:pPr>
      <w:r>
        <w:rPr>
          <w:rFonts w:hint="eastAsia"/>
        </w:rPr>
        <w:t>无需消耗能量即可释放的技能在下文中我们统称被动技能</w:t>
      </w:r>
    </w:p>
    <w:p w:rsidR="0016113E" w:rsidRDefault="0016113E" w:rsidP="0016113E">
      <w:pPr>
        <w:pStyle w:val="3"/>
      </w:pPr>
      <w:bookmarkStart w:id="13" w:name="_Toc388963614"/>
      <w:r>
        <w:rPr>
          <w:rFonts w:hint="eastAsia"/>
        </w:rPr>
        <w:t>普通攻击</w:t>
      </w:r>
      <w:bookmarkEnd w:id="13"/>
    </w:p>
    <w:p w:rsidR="0016113E" w:rsidRDefault="00FA60ED" w:rsidP="00401DC1">
      <w:pPr>
        <w:pStyle w:val="4"/>
      </w:pPr>
      <w:r>
        <w:rPr>
          <w:rFonts w:hint="eastAsia"/>
        </w:rPr>
        <w:t>普通攻击</w:t>
      </w:r>
      <w:r w:rsidR="00723C36">
        <w:rPr>
          <w:rFonts w:hint="eastAsia"/>
        </w:rPr>
        <w:t>特指</w:t>
      </w:r>
      <w:r>
        <w:rPr>
          <w:rFonts w:hint="eastAsia"/>
        </w:rPr>
        <w:t>每个角色</w:t>
      </w:r>
      <w:r w:rsidR="0001129E">
        <w:rPr>
          <w:rFonts w:hint="eastAsia"/>
        </w:rPr>
        <w:t>第一个被动技能，即角色</w:t>
      </w:r>
      <w:r>
        <w:rPr>
          <w:rFonts w:hint="eastAsia"/>
        </w:rPr>
        <w:t>出生时所携带的那个被动技能</w:t>
      </w:r>
    </w:p>
    <w:p w:rsidR="0077713C" w:rsidRDefault="00A116B1" w:rsidP="0077713C">
      <w:pPr>
        <w:pStyle w:val="3"/>
      </w:pPr>
      <w:bookmarkStart w:id="14" w:name="_Toc388963615"/>
      <w:r>
        <w:rPr>
          <w:rFonts w:hint="eastAsia"/>
        </w:rPr>
        <w:t>格子</w:t>
      </w:r>
      <w:bookmarkEnd w:id="14"/>
    </w:p>
    <w:p w:rsidR="00A116B1" w:rsidRDefault="00E142F9" w:rsidP="00A116B1">
      <w:pPr>
        <w:pStyle w:val="4"/>
      </w:pPr>
      <w:r>
        <w:rPr>
          <w:rFonts w:hint="eastAsia"/>
        </w:rPr>
        <w:t>技能的攻击范围的计量单位</w:t>
      </w:r>
    </w:p>
    <w:p w:rsidR="00E142F9" w:rsidRDefault="00E142F9" w:rsidP="00A116B1">
      <w:pPr>
        <w:pStyle w:val="4"/>
      </w:pPr>
      <w:r>
        <w:rPr>
          <w:rFonts w:hint="eastAsia"/>
        </w:rPr>
        <w:t>以</w:t>
      </w:r>
      <w:r>
        <w:rPr>
          <w:rFonts w:hint="eastAsia"/>
        </w:rPr>
        <w:t>960*640</w:t>
      </w:r>
      <w:r>
        <w:rPr>
          <w:rFonts w:hint="eastAsia"/>
        </w:rPr>
        <w:t>的屏幕为标准，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</w:t>
      </w:r>
      <w:del w:id="15" w:author="陈天华" w:date="2014-05-30T11:37:00Z">
        <w:r w:rsidDel="00BF125E">
          <w:rPr>
            <w:rFonts w:hint="eastAsia"/>
          </w:rPr>
          <w:delText>16</w:delText>
        </w:r>
      </w:del>
      <w:ins w:id="16" w:author="陈天华" w:date="2014-05-30T11:37:00Z">
        <w:r w:rsidR="00BF125E">
          <w:rPr>
            <w:rFonts w:hint="eastAsia"/>
          </w:rPr>
          <w:t>24</w:t>
        </w:r>
      </w:ins>
      <w:r>
        <w:rPr>
          <w:rFonts w:hint="eastAsia"/>
        </w:rPr>
        <w:t>格</w:t>
      </w:r>
    </w:p>
    <w:p w:rsidR="00E142F9" w:rsidRDefault="00E142F9" w:rsidP="00A116B1">
      <w:pPr>
        <w:pStyle w:val="4"/>
      </w:pPr>
      <w:r>
        <w:rPr>
          <w:rFonts w:hint="eastAsia"/>
        </w:rPr>
        <w:t>每一格宽</w:t>
      </w:r>
      <w:r>
        <w:rPr>
          <w:rFonts w:hint="eastAsia"/>
        </w:rPr>
        <w:t>40</w:t>
      </w:r>
      <w:r>
        <w:rPr>
          <w:rFonts w:hint="eastAsia"/>
        </w:rPr>
        <w:t>像素</w:t>
      </w:r>
    </w:p>
    <w:p w:rsidR="00B4252C" w:rsidRDefault="00B4252C" w:rsidP="00B4252C">
      <w:pPr>
        <w:pStyle w:val="3"/>
      </w:pPr>
      <w:bookmarkStart w:id="17" w:name="_Toc388963616"/>
      <w:r>
        <w:rPr>
          <w:rFonts w:hint="eastAsia"/>
        </w:rPr>
        <w:t>阵营</w:t>
      </w:r>
      <w:bookmarkEnd w:id="17"/>
    </w:p>
    <w:p w:rsidR="00B4252C" w:rsidRDefault="00AD6589" w:rsidP="00B4252C">
      <w:pPr>
        <w:pStyle w:val="4"/>
      </w:pPr>
      <w:r>
        <w:rPr>
          <w:rFonts w:hint="eastAsia"/>
        </w:rPr>
        <w:t>整个战场的角色分为敌方和</w:t>
      </w:r>
      <w:r w:rsidR="006578FF">
        <w:rPr>
          <w:rFonts w:hint="eastAsia"/>
        </w:rPr>
        <w:t>己方</w:t>
      </w:r>
      <w:r w:rsidR="00A11048">
        <w:rPr>
          <w:rFonts w:hint="eastAsia"/>
        </w:rPr>
        <w:t>两组队伍</w:t>
      </w:r>
    </w:p>
    <w:p w:rsidR="006578FF" w:rsidRDefault="006578FF" w:rsidP="006578FF">
      <w:pPr>
        <w:pStyle w:val="4"/>
      </w:pPr>
      <w:r>
        <w:rPr>
          <w:rFonts w:hint="eastAsia"/>
        </w:rPr>
        <w:t>己方</w:t>
      </w:r>
      <w:r w:rsidR="00D010FF">
        <w:rPr>
          <w:rFonts w:hint="eastAsia"/>
        </w:rPr>
        <w:t>为</w:t>
      </w:r>
      <w:r>
        <w:rPr>
          <w:rFonts w:hint="eastAsia"/>
        </w:rPr>
        <w:t>不可攻击的角色</w:t>
      </w:r>
    </w:p>
    <w:p w:rsidR="006578FF" w:rsidRDefault="006578FF" w:rsidP="00B4252C">
      <w:pPr>
        <w:pStyle w:val="4"/>
      </w:pPr>
      <w:r>
        <w:rPr>
          <w:rFonts w:hint="eastAsia"/>
        </w:rPr>
        <w:t>敌方</w:t>
      </w:r>
      <w:r w:rsidR="00D010FF">
        <w:rPr>
          <w:rFonts w:hint="eastAsia"/>
        </w:rPr>
        <w:t>为</w:t>
      </w:r>
      <w:r>
        <w:rPr>
          <w:rFonts w:hint="eastAsia"/>
        </w:rPr>
        <w:t>可攻击的角色</w:t>
      </w:r>
    </w:p>
    <w:p w:rsidR="00AC5AF5" w:rsidRDefault="00AC5AF5" w:rsidP="00F15E89">
      <w:pPr>
        <w:pStyle w:val="1"/>
      </w:pPr>
      <w:bookmarkStart w:id="18" w:name="_Toc388963617"/>
      <w:r>
        <w:rPr>
          <w:rFonts w:hint="eastAsia"/>
        </w:rPr>
        <w:t>技能的使用条件</w:t>
      </w:r>
      <w:bookmarkEnd w:id="18"/>
    </w:p>
    <w:p w:rsidR="00AC5AF5" w:rsidRDefault="00AC5AF5" w:rsidP="00AC5AF5">
      <w:pPr>
        <w:pStyle w:val="2"/>
      </w:pPr>
      <w:bookmarkStart w:id="19" w:name="_Toc388963618"/>
      <w:r>
        <w:rPr>
          <w:rFonts w:hint="eastAsia"/>
        </w:rPr>
        <w:t>能量</w:t>
      </w:r>
      <w:bookmarkEnd w:id="19"/>
    </w:p>
    <w:p w:rsidR="003D4A0D" w:rsidRDefault="003D4A0D" w:rsidP="003D4A0D">
      <w:pPr>
        <w:pStyle w:val="3"/>
      </w:pPr>
      <w:bookmarkStart w:id="20" w:name="_Toc388963619"/>
      <w:r>
        <w:rPr>
          <w:rFonts w:hint="eastAsia"/>
        </w:rPr>
        <w:t>能量的作用</w:t>
      </w:r>
      <w:bookmarkEnd w:id="20"/>
    </w:p>
    <w:p w:rsidR="003D4A0D" w:rsidRDefault="003D4A0D" w:rsidP="003D4A0D">
      <w:pPr>
        <w:pStyle w:val="4"/>
        <w:rPr>
          <w:ins w:id="21" w:author="陈天华" w:date="2014-05-27T13:44:00Z"/>
        </w:rPr>
      </w:pPr>
      <w:r>
        <w:rPr>
          <w:rFonts w:hint="eastAsia"/>
        </w:rPr>
        <w:t>战斗中敌我双方角色需消耗能量来释放主</w:t>
      </w:r>
      <w:del w:id="22" w:author="陈天华" w:date="2014-05-27T13:44:00Z">
        <w:r w:rsidDel="0021412D">
          <w:rPr>
            <w:rFonts w:hint="eastAsia"/>
          </w:rPr>
          <w:delText>战斗</w:delText>
        </w:r>
      </w:del>
      <w:ins w:id="23" w:author="陈天华" w:date="2014-05-27T13:44:00Z">
        <w:r w:rsidR="0021412D">
          <w:rPr>
            <w:rFonts w:hint="eastAsia"/>
          </w:rPr>
          <w:t>动</w:t>
        </w:r>
      </w:ins>
      <w:r>
        <w:rPr>
          <w:rFonts w:hint="eastAsia"/>
        </w:rPr>
        <w:t>技能</w:t>
      </w:r>
    </w:p>
    <w:p w:rsidR="0021412D" w:rsidRDefault="0021412D" w:rsidP="003D4A0D">
      <w:pPr>
        <w:pStyle w:val="4"/>
      </w:pPr>
      <w:ins w:id="24" w:author="陈天华" w:date="2014-05-27T13:44:00Z">
        <w:r>
          <w:rPr>
            <w:rFonts w:hint="eastAsia"/>
          </w:rPr>
          <w:t>每个主动</w:t>
        </w:r>
      </w:ins>
      <w:ins w:id="25" w:author="陈天华" w:date="2014-05-27T13:45:00Z">
        <w:r>
          <w:rPr>
            <w:rFonts w:hint="eastAsia"/>
          </w:rPr>
          <w:t>技能消耗的能量数值不同</w:t>
        </w:r>
      </w:ins>
    </w:p>
    <w:p w:rsidR="00D86EDD" w:rsidDel="00A4032F" w:rsidRDefault="00D86EDD" w:rsidP="00D86EDD">
      <w:pPr>
        <w:pStyle w:val="3"/>
        <w:rPr>
          <w:del w:id="26" w:author="陈天华" w:date="2014-05-27T13:43:00Z"/>
        </w:rPr>
      </w:pPr>
      <w:del w:id="27" w:author="陈天华" w:date="2014-05-27T13:43:00Z">
        <w:r w:rsidDel="00A4032F">
          <w:rPr>
            <w:rFonts w:hint="eastAsia"/>
          </w:rPr>
          <w:delText>能量的分类</w:delText>
        </w:r>
        <w:bookmarkStart w:id="28" w:name="_Toc388963620"/>
        <w:bookmarkEnd w:id="28"/>
      </w:del>
    </w:p>
    <w:p w:rsidR="00D86EDD" w:rsidDel="00A4032F" w:rsidRDefault="00D86EDD" w:rsidP="00D86EDD">
      <w:pPr>
        <w:pStyle w:val="4"/>
        <w:rPr>
          <w:del w:id="29" w:author="陈天华" w:date="2014-05-27T13:43:00Z"/>
        </w:rPr>
      </w:pPr>
      <w:del w:id="30" w:author="陈天华" w:date="2014-05-27T13:43:00Z">
        <w:r w:rsidDel="00A4032F">
          <w:rPr>
            <w:rFonts w:hint="eastAsia"/>
          </w:rPr>
          <w:delText>红，红色的能量，只能用于释放红色的技能</w:delText>
        </w:r>
        <w:bookmarkStart w:id="31" w:name="_Toc388963621"/>
        <w:bookmarkEnd w:id="31"/>
      </w:del>
    </w:p>
    <w:p w:rsidR="00D86EDD" w:rsidDel="00A4032F" w:rsidRDefault="00D86EDD" w:rsidP="00D86EDD">
      <w:pPr>
        <w:pStyle w:val="4"/>
        <w:rPr>
          <w:del w:id="32" w:author="陈天华" w:date="2014-05-27T13:43:00Z"/>
        </w:rPr>
      </w:pPr>
      <w:del w:id="33" w:author="陈天华" w:date="2014-05-27T13:43:00Z">
        <w:r w:rsidDel="00A4032F">
          <w:rPr>
            <w:rFonts w:hint="eastAsia"/>
          </w:rPr>
          <w:delText>蓝，蓝色的能量，只能用于释放蓝色的技能</w:delText>
        </w:r>
        <w:bookmarkStart w:id="34" w:name="_Toc388963622"/>
        <w:bookmarkEnd w:id="34"/>
      </w:del>
    </w:p>
    <w:p w:rsidR="00D86EDD" w:rsidDel="00A4032F" w:rsidRDefault="00D86EDD" w:rsidP="00D86EDD">
      <w:pPr>
        <w:pStyle w:val="4"/>
        <w:rPr>
          <w:del w:id="35" w:author="陈天华" w:date="2014-05-27T13:43:00Z"/>
        </w:rPr>
      </w:pPr>
      <w:del w:id="36" w:author="陈天华" w:date="2014-05-27T13:43:00Z">
        <w:r w:rsidDel="00A4032F">
          <w:rPr>
            <w:rFonts w:hint="eastAsia"/>
          </w:rPr>
          <w:delText>绿，绿色的能量，只能用于释放绿色的技能</w:delText>
        </w:r>
        <w:bookmarkStart w:id="37" w:name="_Toc388963623"/>
        <w:bookmarkEnd w:id="37"/>
      </w:del>
    </w:p>
    <w:p w:rsidR="003D4A0D" w:rsidRDefault="003D4A0D" w:rsidP="003D7505">
      <w:pPr>
        <w:pStyle w:val="3"/>
      </w:pPr>
      <w:bookmarkStart w:id="38" w:name="_Toc388963624"/>
      <w:r>
        <w:rPr>
          <w:rFonts w:hint="eastAsia"/>
        </w:rPr>
        <w:t>获得方式</w:t>
      </w:r>
      <w:bookmarkEnd w:id="38"/>
    </w:p>
    <w:p w:rsidR="004E298D" w:rsidRDefault="00F94011" w:rsidP="004E298D">
      <w:pPr>
        <w:pStyle w:val="4"/>
        <w:rPr>
          <w:ins w:id="39" w:author="陈天华" w:date="2014-05-27T14:21:00Z"/>
        </w:rPr>
      </w:pPr>
      <w:ins w:id="40" w:author="陈天华" w:date="2014-05-27T14:00:00Z">
        <w:r>
          <w:rPr>
            <w:rFonts w:hint="eastAsia"/>
          </w:rPr>
          <w:t>在战斗过程中任意一方的角色</w:t>
        </w:r>
      </w:ins>
      <w:proofErr w:type="gramStart"/>
      <w:ins w:id="41" w:author="陈天华" w:date="2014-05-27T13:52:00Z">
        <w:r w:rsidR="00062C51">
          <w:rPr>
            <w:rFonts w:hint="eastAsia"/>
          </w:rPr>
          <w:t>击</w:t>
        </w:r>
        <w:proofErr w:type="gramEnd"/>
        <w:r w:rsidR="00062C51">
          <w:rPr>
            <w:rFonts w:hint="eastAsia"/>
          </w:rPr>
          <w:t>杀敌方角色</w:t>
        </w:r>
      </w:ins>
      <w:del w:id="42" w:author="陈天华" w:date="2014-05-27T13:52:00Z">
        <w:r w:rsidR="004E298D" w:rsidDel="00062C51">
          <w:rPr>
            <w:rFonts w:hint="eastAsia"/>
          </w:rPr>
          <w:delText>杀怪</w:delText>
        </w:r>
      </w:del>
      <w:r w:rsidR="004E298D">
        <w:rPr>
          <w:rFonts w:hint="eastAsia"/>
        </w:rPr>
        <w:t>时几率掉落</w:t>
      </w:r>
      <w:ins w:id="43" w:author="陈天华" w:date="2014-05-27T13:56:00Z">
        <w:r>
          <w:rPr>
            <w:rFonts w:hint="eastAsia"/>
          </w:rPr>
          <w:t>能量</w:t>
        </w:r>
        <w:proofErr w:type="gramStart"/>
        <w:r>
          <w:rPr>
            <w:rFonts w:hint="eastAsia"/>
          </w:rPr>
          <w:t>豆</w:t>
        </w:r>
      </w:ins>
      <w:proofErr w:type="gramEnd"/>
    </w:p>
    <w:p w:rsidR="00580399" w:rsidRDefault="00580399">
      <w:pPr>
        <w:pStyle w:val="5"/>
        <w:rPr>
          <w:ins w:id="44" w:author="陈天华" w:date="2014-05-27T13:54:00Z"/>
        </w:rPr>
        <w:pPrChange w:id="45" w:author="陈天华" w:date="2014-05-27T14:21:00Z">
          <w:pPr>
            <w:pStyle w:val="4"/>
          </w:pPr>
        </w:pPrChange>
      </w:pPr>
      <w:ins w:id="46" w:author="陈天华" w:date="2014-05-27T14:21:00Z">
        <w:r>
          <w:rPr>
            <w:rFonts w:hint="eastAsia"/>
          </w:rPr>
          <w:t>有多种能量豆，不同的能量</w:t>
        </w:r>
        <w:proofErr w:type="gramStart"/>
        <w:r>
          <w:rPr>
            <w:rFonts w:hint="eastAsia"/>
          </w:rPr>
          <w:t>豆</w:t>
        </w:r>
        <w:proofErr w:type="gramEnd"/>
        <w:r>
          <w:rPr>
            <w:rFonts w:hint="eastAsia"/>
          </w:rPr>
          <w:t>增加的能量值不同</w:t>
        </w:r>
      </w:ins>
    </w:p>
    <w:p w:rsidR="00205341" w:rsidRDefault="00F94011">
      <w:pPr>
        <w:pStyle w:val="5"/>
        <w:rPr>
          <w:ins w:id="47" w:author="陈天华" w:date="2014-05-27T14:01:00Z"/>
        </w:rPr>
        <w:pPrChange w:id="48" w:author="陈天华" w:date="2014-05-27T13:54:00Z">
          <w:pPr>
            <w:pStyle w:val="4"/>
          </w:pPr>
        </w:pPrChange>
      </w:pPr>
      <w:ins w:id="49" w:author="陈天华" w:date="2014-05-27T13:57:00Z">
        <w:r>
          <w:rPr>
            <w:rFonts w:hint="eastAsia"/>
          </w:rPr>
          <w:t>每个能量</w:t>
        </w:r>
        <w:proofErr w:type="gramStart"/>
        <w:r>
          <w:rPr>
            <w:rFonts w:hint="eastAsia"/>
          </w:rPr>
          <w:t>豆</w:t>
        </w:r>
        <w:proofErr w:type="gramEnd"/>
        <w:r>
          <w:rPr>
            <w:rFonts w:hint="eastAsia"/>
          </w:rPr>
          <w:t>掉落后有</w:t>
        </w:r>
        <w:r>
          <w:rPr>
            <w:rFonts w:hint="eastAsia"/>
          </w:rPr>
          <w:t>N</w:t>
        </w:r>
        <w:r>
          <w:rPr>
            <w:rFonts w:hint="eastAsia"/>
          </w:rPr>
          <w:t>秒的停留时间</w:t>
        </w:r>
      </w:ins>
    </w:p>
    <w:p w:rsidR="00F94011" w:rsidRDefault="00F94011">
      <w:pPr>
        <w:pStyle w:val="6"/>
        <w:rPr>
          <w:ins w:id="50" w:author="陈天华" w:date="2014-05-27T14:02:00Z"/>
        </w:rPr>
        <w:pPrChange w:id="51" w:author="陈天华" w:date="2014-05-27T14:01:00Z">
          <w:pPr>
            <w:pStyle w:val="4"/>
          </w:pPr>
        </w:pPrChange>
      </w:pPr>
      <w:ins w:id="52" w:author="陈天华" w:date="2014-05-27T13:58:00Z">
        <w:r>
          <w:rPr>
            <w:rFonts w:hint="eastAsia"/>
          </w:rPr>
          <w:t>若</w:t>
        </w:r>
        <w:r>
          <w:rPr>
            <w:rFonts w:hint="eastAsia"/>
          </w:rPr>
          <w:t>N</w:t>
        </w:r>
        <w:r>
          <w:rPr>
            <w:rFonts w:hint="eastAsia"/>
          </w:rPr>
          <w:t>小于</w:t>
        </w:r>
        <w:r>
          <w:rPr>
            <w:rFonts w:hint="eastAsia"/>
          </w:rPr>
          <w:t>1</w:t>
        </w:r>
        <w:r>
          <w:rPr>
            <w:rFonts w:hint="eastAsia"/>
          </w:rPr>
          <w:t>，则己方</w:t>
        </w:r>
      </w:ins>
      <w:ins w:id="53" w:author="陈天华" w:date="2014-05-27T13:59:00Z">
        <w:r>
          <w:rPr>
            <w:rFonts w:hint="eastAsia"/>
          </w:rPr>
          <w:t>自动拾取能量豆，己方</w:t>
        </w:r>
      </w:ins>
      <w:ins w:id="54" w:author="陈天华" w:date="2014-05-27T13:58:00Z">
        <w:r>
          <w:rPr>
            <w:rFonts w:hint="eastAsia"/>
          </w:rPr>
          <w:t>能量增加</w:t>
        </w:r>
      </w:ins>
    </w:p>
    <w:p w:rsidR="00F94011" w:rsidRDefault="004B1190">
      <w:pPr>
        <w:pStyle w:val="6"/>
        <w:rPr>
          <w:ins w:id="55" w:author="陈天华" w:date="2014-05-27T14:07:00Z"/>
        </w:rPr>
        <w:pPrChange w:id="56" w:author="陈天华" w:date="2014-05-27T14:01:00Z">
          <w:pPr>
            <w:pStyle w:val="4"/>
          </w:pPr>
        </w:pPrChange>
      </w:pPr>
      <w:ins w:id="57" w:author="陈天华" w:date="2014-05-27T14:07:00Z">
        <w:r>
          <w:rPr>
            <w:rFonts w:hint="eastAsia"/>
          </w:rPr>
          <w:t>在停留时间内己方可手动拾取能量</w:t>
        </w:r>
        <w:proofErr w:type="gramStart"/>
        <w:r>
          <w:rPr>
            <w:rFonts w:hint="eastAsia"/>
          </w:rPr>
          <w:t>豆</w:t>
        </w:r>
        <w:proofErr w:type="gramEnd"/>
      </w:ins>
    </w:p>
    <w:p w:rsidR="00580399" w:rsidRDefault="004B1190">
      <w:pPr>
        <w:pStyle w:val="6"/>
        <w:rPr>
          <w:ins w:id="58" w:author="陈天华" w:date="2014-05-27T13:43:00Z"/>
        </w:rPr>
        <w:pPrChange w:id="59" w:author="陈天华" w:date="2014-05-27T13:54:00Z">
          <w:pPr>
            <w:pStyle w:val="4"/>
          </w:pPr>
        </w:pPrChange>
      </w:pPr>
      <w:ins w:id="60" w:author="陈天华" w:date="2014-05-27T14:07:00Z">
        <w:r>
          <w:rPr>
            <w:rFonts w:hint="eastAsia"/>
          </w:rPr>
          <w:t>在停留时间内敌方可使用技能夺取能量</w:t>
        </w:r>
        <w:proofErr w:type="gramStart"/>
        <w:r>
          <w:rPr>
            <w:rFonts w:hint="eastAsia"/>
          </w:rPr>
          <w:t>豆</w:t>
        </w:r>
      </w:ins>
      <w:proofErr w:type="gramEnd"/>
    </w:p>
    <w:p w:rsidR="00A4032F" w:rsidRDefault="00A4032F" w:rsidP="004E298D">
      <w:pPr>
        <w:pStyle w:val="4"/>
        <w:rPr>
          <w:ins w:id="61" w:author="陈天华" w:date="2014-05-27T13:43:00Z"/>
        </w:rPr>
      </w:pPr>
      <w:ins w:id="62" w:author="陈天华" w:date="2014-05-27T13:43:00Z">
        <w:r>
          <w:rPr>
            <w:rFonts w:hint="eastAsia"/>
          </w:rPr>
          <w:t>使用技能恢复</w:t>
        </w:r>
      </w:ins>
    </w:p>
    <w:p w:rsidR="00A4032F" w:rsidRDefault="00A4032F" w:rsidP="004E298D">
      <w:pPr>
        <w:pStyle w:val="4"/>
      </w:pPr>
      <w:ins w:id="63" w:author="陈天华" w:date="2014-05-27T13:43:00Z">
        <w:r>
          <w:rPr>
            <w:rFonts w:hint="eastAsia"/>
          </w:rPr>
          <w:t>使用技能夺取敌方未拾取的能量</w:t>
        </w:r>
      </w:ins>
    </w:p>
    <w:p w:rsidR="00AC5AF5" w:rsidRDefault="00AC5AF5" w:rsidP="00AC5AF5">
      <w:pPr>
        <w:pStyle w:val="2"/>
      </w:pPr>
      <w:bookmarkStart w:id="64" w:name="_Toc388963625"/>
      <w:r>
        <w:rPr>
          <w:rFonts w:hint="eastAsia"/>
        </w:rPr>
        <w:t>技能冷却时间</w:t>
      </w:r>
      <w:bookmarkEnd w:id="64"/>
    </w:p>
    <w:p w:rsidR="00F934A9" w:rsidRDefault="003F6682" w:rsidP="003F6682">
      <w:pPr>
        <w:pStyle w:val="4"/>
      </w:pPr>
      <w:r>
        <w:rPr>
          <w:rFonts w:hint="eastAsia"/>
        </w:rPr>
        <w:t>技能的冷却时间是</w:t>
      </w:r>
      <w:r w:rsidRPr="003F6682">
        <w:rPr>
          <w:rFonts w:hint="eastAsia"/>
        </w:rPr>
        <w:t>为限制玩家在一</w:t>
      </w:r>
      <w:r>
        <w:rPr>
          <w:rFonts w:hint="eastAsia"/>
        </w:rPr>
        <w:t>定时间内</w:t>
      </w:r>
      <w:r w:rsidRPr="003F6682">
        <w:rPr>
          <w:rFonts w:hint="eastAsia"/>
        </w:rPr>
        <w:t>使用技能的次数而设定的</w:t>
      </w:r>
      <w:r>
        <w:rPr>
          <w:rFonts w:hint="eastAsia"/>
        </w:rPr>
        <w:t>一个数值</w:t>
      </w:r>
    </w:p>
    <w:p w:rsidR="003F6682" w:rsidRDefault="00F934A9" w:rsidP="003F6682">
      <w:pPr>
        <w:pStyle w:val="4"/>
      </w:pPr>
      <w:r>
        <w:rPr>
          <w:rFonts w:hint="eastAsia"/>
        </w:rPr>
        <w:t>每个被动技能都有冷却时间</w:t>
      </w:r>
      <w:r w:rsidR="00E274EC">
        <w:rPr>
          <w:rFonts w:hint="eastAsia"/>
        </w:rPr>
        <w:t>，该</w:t>
      </w:r>
      <w:proofErr w:type="gramStart"/>
      <w:r w:rsidR="00E274EC">
        <w:rPr>
          <w:rFonts w:hint="eastAsia"/>
        </w:rPr>
        <w:t>数值读</w:t>
      </w:r>
      <w:proofErr w:type="gramEnd"/>
      <w:r w:rsidR="00E274EC">
        <w:rPr>
          <w:rFonts w:hint="eastAsia"/>
        </w:rPr>
        <w:t>表获得</w:t>
      </w:r>
    </w:p>
    <w:p w:rsidR="007926B6" w:rsidRDefault="00FB538B" w:rsidP="007926B6">
      <w:pPr>
        <w:pStyle w:val="4"/>
      </w:pPr>
      <w:r>
        <w:rPr>
          <w:rFonts w:hint="eastAsia"/>
        </w:rPr>
        <w:t>每个</w:t>
      </w:r>
      <w:r w:rsidR="00F934A9">
        <w:rPr>
          <w:rFonts w:hint="eastAsia"/>
        </w:rPr>
        <w:t>被动</w:t>
      </w:r>
      <w:r>
        <w:rPr>
          <w:rFonts w:hint="eastAsia"/>
        </w:rPr>
        <w:t>技能使用后</w:t>
      </w:r>
      <w:r w:rsidR="005104E2">
        <w:rPr>
          <w:rFonts w:hint="eastAsia"/>
        </w:rPr>
        <w:t>均</w:t>
      </w:r>
      <w:r>
        <w:rPr>
          <w:rFonts w:hint="eastAsia"/>
        </w:rPr>
        <w:t>会</w:t>
      </w:r>
      <w:r w:rsidR="005104E2">
        <w:rPr>
          <w:rFonts w:hint="eastAsia"/>
        </w:rPr>
        <w:t>进入</w:t>
      </w:r>
      <w:r w:rsidR="0024696D">
        <w:rPr>
          <w:rFonts w:hint="eastAsia"/>
        </w:rPr>
        <w:t>冷却</w:t>
      </w:r>
      <w:r w:rsidR="00F87A95">
        <w:rPr>
          <w:rFonts w:hint="eastAsia"/>
        </w:rPr>
        <w:t>状态</w:t>
      </w:r>
    </w:p>
    <w:p w:rsidR="00FB538B" w:rsidRDefault="0024696D" w:rsidP="00D24FC4">
      <w:pPr>
        <w:pStyle w:val="5"/>
      </w:pPr>
      <w:r>
        <w:rPr>
          <w:rFonts w:hint="eastAsia"/>
        </w:rPr>
        <w:t>若技能处于冷却状态，则该技能无法使用</w:t>
      </w:r>
    </w:p>
    <w:p w:rsidR="005104E2" w:rsidRDefault="005104E2" w:rsidP="005104E2">
      <w:pPr>
        <w:pStyle w:val="4"/>
      </w:pPr>
      <w:r w:rsidRPr="005104E2">
        <w:rPr>
          <w:rFonts w:hint="eastAsia"/>
        </w:rPr>
        <w:t>每个</w:t>
      </w:r>
      <w:r w:rsidR="00F934A9">
        <w:rPr>
          <w:rFonts w:hint="eastAsia"/>
        </w:rPr>
        <w:t>被动</w:t>
      </w:r>
      <w:r w:rsidRPr="005104E2">
        <w:rPr>
          <w:rFonts w:hint="eastAsia"/>
        </w:rPr>
        <w:t>技能使用后会</w:t>
      </w:r>
      <w:proofErr w:type="gramStart"/>
      <w:r w:rsidRPr="005104E2">
        <w:rPr>
          <w:rFonts w:hint="eastAsia"/>
        </w:rPr>
        <w:t>均</w:t>
      </w:r>
      <w:r>
        <w:rPr>
          <w:rFonts w:hint="eastAsia"/>
        </w:rPr>
        <w:t>打开</w:t>
      </w:r>
      <w:proofErr w:type="gramEnd"/>
      <w:r>
        <w:rPr>
          <w:rFonts w:hint="eastAsia"/>
        </w:rPr>
        <w:t>一个计时器</w:t>
      </w:r>
    </w:p>
    <w:p w:rsidR="005104E2" w:rsidRDefault="005104E2" w:rsidP="005104E2">
      <w:pPr>
        <w:pStyle w:val="5"/>
      </w:pPr>
      <w:r>
        <w:rPr>
          <w:rFonts w:hint="eastAsia"/>
        </w:rPr>
        <w:t>该计时器用于控制冷却状态</w:t>
      </w:r>
      <w:r w:rsidR="00820446">
        <w:rPr>
          <w:rFonts w:hint="eastAsia"/>
        </w:rPr>
        <w:t>的寿命</w:t>
      </w:r>
      <w:r>
        <w:rPr>
          <w:rFonts w:hint="eastAsia"/>
        </w:rPr>
        <w:t>，若计时器归零则</w:t>
      </w:r>
      <w:r w:rsidR="00820446">
        <w:rPr>
          <w:rFonts w:hint="eastAsia"/>
        </w:rPr>
        <w:t>冷却状态被清除</w:t>
      </w:r>
    </w:p>
    <w:p w:rsidR="00AC5AF5" w:rsidRDefault="00AC5AF5" w:rsidP="00AC5AF5">
      <w:pPr>
        <w:pStyle w:val="2"/>
      </w:pPr>
      <w:bookmarkStart w:id="65" w:name="_Toc388963626"/>
      <w:r>
        <w:rPr>
          <w:rFonts w:hint="eastAsia"/>
        </w:rPr>
        <w:t>公共冷却时间</w:t>
      </w:r>
      <w:bookmarkEnd w:id="65"/>
    </w:p>
    <w:p w:rsidR="00010723" w:rsidRDefault="008C1EB4" w:rsidP="00010723">
      <w:pPr>
        <w:pStyle w:val="4"/>
      </w:pPr>
      <w:r>
        <w:rPr>
          <w:rFonts w:hint="eastAsia"/>
        </w:rPr>
        <w:lastRenderedPageBreak/>
        <w:t>技能分组</w:t>
      </w:r>
      <w:r w:rsidR="00807131">
        <w:rPr>
          <w:rFonts w:hint="eastAsia"/>
        </w:rPr>
        <w:t>，</w:t>
      </w:r>
      <w:r w:rsidR="00F934A9">
        <w:rPr>
          <w:rFonts w:hint="eastAsia"/>
        </w:rPr>
        <w:t>每个</w:t>
      </w:r>
      <w:r w:rsidR="00A27F9C">
        <w:rPr>
          <w:rFonts w:hint="eastAsia"/>
        </w:rPr>
        <w:t>被动技能</w:t>
      </w:r>
      <w:r w:rsidR="00F934A9">
        <w:rPr>
          <w:rFonts w:hint="eastAsia"/>
        </w:rPr>
        <w:t>都有一个技能分组标识</w:t>
      </w:r>
    </w:p>
    <w:p w:rsidR="00A27F9C" w:rsidRDefault="00A27F9C" w:rsidP="00010723">
      <w:pPr>
        <w:pStyle w:val="4"/>
      </w:pPr>
      <w:r>
        <w:rPr>
          <w:rFonts w:hint="eastAsia"/>
        </w:rPr>
        <w:t>若</w:t>
      </w:r>
      <w:r w:rsidR="00943174">
        <w:rPr>
          <w:rFonts w:hint="eastAsia"/>
        </w:rPr>
        <w:t>释放</w:t>
      </w:r>
      <w:r>
        <w:rPr>
          <w:rFonts w:hint="eastAsia"/>
        </w:rPr>
        <w:t>处于同一技能分组的任意技能</w:t>
      </w:r>
      <w:r w:rsidR="00943174">
        <w:rPr>
          <w:rFonts w:hint="eastAsia"/>
        </w:rPr>
        <w:t>，则</w:t>
      </w:r>
      <w:r w:rsidR="00F934A9">
        <w:rPr>
          <w:rFonts w:hint="eastAsia"/>
        </w:rPr>
        <w:t>将</w:t>
      </w:r>
      <w:r w:rsidR="00943174">
        <w:rPr>
          <w:rFonts w:hint="eastAsia"/>
        </w:rPr>
        <w:t>产生一个公共冷却状态</w:t>
      </w:r>
    </w:p>
    <w:p w:rsidR="00943174" w:rsidRDefault="001569A4" w:rsidP="00943174">
      <w:pPr>
        <w:pStyle w:val="5"/>
      </w:pPr>
      <w:r>
        <w:rPr>
          <w:rFonts w:hint="eastAsia"/>
        </w:rPr>
        <w:t>若</w:t>
      </w:r>
      <w:r w:rsidR="00D97310">
        <w:rPr>
          <w:rFonts w:hint="eastAsia"/>
        </w:rPr>
        <w:t>玩家使用任意被动技能并产生了</w:t>
      </w:r>
      <w:r>
        <w:rPr>
          <w:rFonts w:hint="eastAsia"/>
        </w:rPr>
        <w:t>公共冷却状态，则此时与该技能同组的技能均无法释放</w:t>
      </w:r>
    </w:p>
    <w:p w:rsidR="00980B72" w:rsidRDefault="00980B72" w:rsidP="00980B72">
      <w:pPr>
        <w:pStyle w:val="4"/>
      </w:pPr>
      <w:r>
        <w:rPr>
          <w:rFonts w:hint="eastAsia"/>
        </w:rPr>
        <w:t>每个技能分组都有一个属于自己的计时器</w:t>
      </w:r>
    </w:p>
    <w:p w:rsidR="00980B72" w:rsidRDefault="00980B72" w:rsidP="00980B72">
      <w:pPr>
        <w:pStyle w:val="5"/>
      </w:pPr>
      <w:r>
        <w:rPr>
          <w:rFonts w:hint="eastAsia"/>
        </w:rPr>
        <w:t>该计时器用于控制公共冷却状态的寿命，若技能分组的计时器归零，则该技能分组的公共冷却状态被清除</w:t>
      </w:r>
    </w:p>
    <w:p w:rsidR="00204461" w:rsidRDefault="00204461" w:rsidP="00F15E89">
      <w:pPr>
        <w:pStyle w:val="1"/>
      </w:pPr>
      <w:bookmarkStart w:id="66" w:name="_Toc388963627"/>
      <w:r>
        <w:rPr>
          <w:rFonts w:hint="eastAsia"/>
        </w:rPr>
        <w:t>施法目标的选择</w:t>
      </w:r>
      <w:bookmarkEnd w:id="66"/>
    </w:p>
    <w:p w:rsidR="00785158" w:rsidRDefault="00785158" w:rsidP="00785158">
      <w:pPr>
        <w:pStyle w:val="2"/>
      </w:pPr>
      <w:bookmarkStart w:id="67" w:name="_Toc388963628"/>
      <w:r>
        <w:rPr>
          <w:rFonts w:hint="eastAsia"/>
        </w:rPr>
        <w:t>技能的生效范围</w:t>
      </w:r>
      <w:bookmarkEnd w:id="67"/>
    </w:p>
    <w:p w:rsidR="00785158" w:rsidRDefault="00785158" w:rsidP="00785158">
      <w:pPr>
        <w:pStyle w:val="3"/>
      </w:pPr>
      <w:bookmarkStart w:id="68" w:name="_Toc388963629"/>
      <w:r>
        <w:rPr>
          <w:rFonts w:hint="eastAsia"/>
        </w:rPr>
        <w:t>己方</w:t>
      </w:r>
      <w:r w:rsidR="004A498B">
        <w:rPr>
          <w:rFonts w:hint="eastAsia"/>
        </w:rPr>
        <w:t>阵营</w:t>
      </w:r>
      <w:bookmarkEnd w:id="68"/>
    </w:p>
    <w:p w:rsidR="00C73EDF" w:rsidRDefault="00C73EDF" w:rsidP="00C73EDF">
      <w:pPr>
        <w:pStyle w:val="4"/>
      </w:pPr>
      <w:r>
        <w:rPr>
          <w:rFonts w:hint="eastAsia"/>
        </w:rPr>
        <w:t>自身，以施法者自身为目标</w:t>
      </w:r>
    </w:p>
    <w:p w:rsidR="00C73EDF" w:rsidRDefault="00C73EDF" w:rsidP="00C73EDF">
      <w:pPr>
        <w:pStyle w:val="4"/>
      </w:pPr>
      <w:r>
        <w:rPr>
          <w:rFonts w:hint="eastAsia"/>
        </w:rPr>
        <w:t>我方，</w:t>
      </w:r>
      <w:r w:rsidR="00236D88">
        <w:rPr>
          <w:rFonts w:hint="eastAsia"/>
        </w:rPr>
        <w:t>以己方队伍中的</w:t>
      </w:r>
      <w:r w:rsidR="00E05FA8">
        <w:rPr>
          <w:rFonts w:hint="eastAsia"/>
        </w:rPr>
        <w:t>所有</w:t>
      </w:r>
      <w:r w:rsidR="00236D88">
        <w:rPr>
          <w:rFonts w:hint="eastAsia"/>
        </w:rPr>
        <w:t>角色为目标</w:t>
      </w:r>
      <w:r w:rsidR="00664AC1">
        <w:rPr>
          <w:rFonts w:hint="eastAsia"/>
        </w:rPr>
        <w:t>，可通过表来控制</w:t>
      </w:r>
      <w:r w:rsidR="00490F9D">
        <w:rPr>
          <w:rFonts w:hint="eastAsia"/>
        </w:rPr>
        <w:t>实际影响的</w:t>
      </w:r>
      <w:r w:rsidR="00664AC1">
        <w:rPr>
          <w:rFonts w:hint="eastAsia"/>
        </w:rPr>
        <w:t>人数，最少</w:t>
      </w:r>
      <w:r w:rsidR="00664AC1">
        <w:rPr>
          <w:rFonts w:hint="eastAsia"/>
        </w:rPr>
        <w:t>1</w:t>
      </w:r>
      <w:r w:rsidR="00664AC1">
        <w:rPr>
          <w:rFonts w:hint="eastAsia"/>
        </w:rPr>
        <w:t>人最多</w:t>
      </w:r>
      <w:r w:rsidR="00664AC1">
        <w:rPr>
          <w:rFonts w:hint="eastAsia"/>
        </w:rPr>
        <w:t>5</w:t>
      </w:r>
      <w:r w:rsidR="00664AC1">
        <w:rPr>
          <w:rFonts w:hint="eastAsia"/>
        </w:rPr>
        <w:t>人</w:t>
      </w:r>
    </w:p>
    <w:p w:rsidR="00785158" w:rsidRDefault="00785158" w:rsidP="00785158">
      <w:pPr>
        <w:pStyle w:val="3"/>
      </w:pPr>
      <w:bookmarkStart w:id="69" w:name="_Toc388963630"/>
      <w:r>
        <w:rPr>
          <w:rFonts w:hint="eastAsia"/>
        </w:rPr>
        <w:t>敌方</w:t>
      </w:r>
      <w:r w:rsidR="004A498B">
        <w:rPr>
          <w:rFonts w:hint="eastAsia"/>
        </w:rPr>
        <w:t>阵营</w:t>
      </w:r>
      <w:bookmarkEnd w:id="69"/>
    </w:p>
    <w:p w:rsidR="00956186" w:rsidRDefault="00C73EDF" w:rsidP="00C73EDF">
      <w:pPr>
        <w:pStyle w:val="4"/>
      </w:pPr>
      <w:r>
        <w:rPr>
          <w:rFonts w:hint="eastAsia"/>
        </w:rPr>
        <w:t>近战</w:t>
      </w:r>
    </w:p>
    <w:p w:rsidR="005B640E" w:rsidRDefault="003F6761" w:rsidP="00956186">
      <w:pPr>
        <w:pStyle w:val="5"/>
      </w:pPr>
      <w:r>
        <w:rPr>
          <w:rFonts w:hint="eastAsia"/>
        </w:rPr>
        <w:t>即以一</w:t>
      </w:r>
      <w:r w:rsidR="006D1F07">
        <w:rPr>
          <w:rFonts w:hint="eastAsia"/>
        </w:rPr>
        <w:t>格内的一名</w:t>
      </w:r>
      <w:r w:rsidR="005B640E">
        <w:rPr>
          <w:rFonts w:hint="eastAsia"/>
        </w:rPr>
        <w:t>敌方</w:t>
      </w:r>
      <w:r>
        <w:rPr>
          <w:rFonts w:hint="eastAsia"/>
        </w:rPr>
        <w:t>角色为目标</w:t>
      </w:r>
      <w:r w:rsidR="001E0068">
        <w:rPr>
          <w:rFonts w:hint="eastAsia"/>
        </w:rPr>
        <w:t>进行攻击</w:t>
      </w:r>
    </w:p>
    <w:p w:rsidR="00C73EDF" w:rsidRDefault="001E0068" w:rsidP="00956186">
      <w:pPr>
        <w:pStyle w:val="5"/>
      </w:pPr>
      <w:r>
        <w:rPr>
          <w:rFonts w:hint="eastAsia"/>
        </w:rPr>
        <w:t>同时</w:t>
      </w:r>
      <w:r w:rsidR="003F6761">
        <w:rPr>
          <w:rFonts w:hint="eastAsia"/>
        </w:rPr>
        <w:t>对与之相邻的</w:t>
      </w:r>
      <w:r w:rsidR="006F07F6">
        <w:rPr>
          <w:rFonts w:hint="eastAsia"/>
        </w:rPr>
        <w:t>N</w:t>
      </w:r>
      <w:r w:rsidR="006F07F6">
        <w:rPr>
          <w:rFonts w:hint="eastAsia"/>
        </w:rPr>
        <w:t>名敌方角色</w:t>
      </w:r>
      <w:r w:rsidR="003F6761">
        <w:rPr>
          <w:rFonts w:hint="eastAsia"/>
        </w:rPr>
        <w:t>有效</w:t>
      </w:r>
      <w:r w:rsidR="00A51406">
        <w:rPr>
          <w:rFonts w:hint="eastAsia"/>
        </w:rPr>
        <w:t>（通过填表</w:t>
      </w:r>
      <w:r>
        <w:rPr>
          <w:rFonts w:hint="eastAsia"/>
        </w:rPr>
        <w:t>控制</w:t>
      </w:r>
      <w:r w:rsidR="00A82177">
        <w:rPr>
          <w:rFonts w:hint="eastAsia"/>
        </w:rPr>
        <w:t>影响</w:t>
      </w:r>
      <w:r>
        <w:rPr>
          <w:rFonts w:hint="eastAsia"/>
        </w:rPr>
        <w:t>人数</w:t>
      </w:r>
      <w:r w:rsidR="00A51406">
        <w:rPr>
          <w:rFonts w:hint="eastAsia"/>
        </w:rPr>
        <w:t>）</w:t>
      </w:r>
    </w:p>
    <w:p w:rsidR="00C73EDF" w:rsidRDefault="00C73EDF" w:rsidP="00C73EDF">
      <w:pPr>
        <w:pStyle w:val="4"/>
      </w:pPr>
      <w:r>
        <w:rPr>
          <w:rFonts w:hint="eastAsia"/>
        </w:rPr>
        <w:t>爆发</w:t>
      </w:r>
    </w:p>
    <w:p w:rsidR="00956186" w:rsidRDefault="00E12CB1" w:rsidP="00956186">
      <w:pPr>
        <w:pStyle w:val="5"/>
      </w:pPr>
      <w:r>
        <w:rPr>
          <w:rFonts w:hint="eastAsia"/>
        </w:rPr>
        <w:t>即以一名敌方角色为目标进行攻击</w:t>
      </w:r>
      <w:r w:rsidR="00107891">
        <w:rPr>
          <w:rFonts w:hint="eastAsia"/>
        </w:rPr>
        <w:t>，并对特定战斗位置的敌人造成影响</w:t>
      </w:r>
    </w:p>
    <w:p w:rsidR="00AF7467" w:rsidRDefault="00866186" w:rsidP="00956186">
      <w:pPr>
        <w:pStyle w:val="5"/>
      </w:pPr>
      <w:r>
        <w:rPr>
          <w:rFonts w:hint="eastAsia"/>
        </w:rPr>
        <w:t>通过表来控制对哪些战斗位置的敌方角色造成影响</w:t>
      </w:r>
      <w:r w:rsidR="00AF7467">
        <w:rPr>
          <w:rFonts w:hint="eastAsia"/>
        </w:rPr>
        <w:t>及每个战斗位置影响几名角色</w:t>
      </w:r>
    </w:p>
    <w:p w:rsidR="00C73EDF" w:rsidRDefault="00C73EDF" w:rsidP="00C73EDF">
      <w:pPr>
        <w:pStyle w:val="4"/>
      </w:pPr>
      <w:r>
        <w:rPr>
          <w:rFonts w:hint="eastAsia"/>
        </w:rPr>
        <w:t>射击</w:t>
      </w:r>
    </w:p>
    <w:p w:rsidR="00FB6D27" w:rsidRDefault="00E12CB1" w:rsidP="00956186">
      <w:pPr>
        <w:pStyle w:val="5"/>
      </w:pPr>
      <w:r>
        <w:rPr>
          <w:rFonts w:hint="eastAsia"/>
        </w:rPr>
        <w:t>即以</w:t>
      </w:r>
      <w:r w:rsidR="00DB7C21">
        <w:rPr>
          <w:rFonts w:hint="eastAsia"/>
        </w:rPr>
        <w:t>一定格数内的</w:t>
      </w:r>
      <w:r w:rsidR="00FB6D27">
        <w:rPr>
          <w:rFonts w:hint="eastAsia"/>
        </w:rPr>
        <w:t>N</w:t>
      </w:r>
      <w:r>
        <w:rPr>
          <w:rFonts w:hint="eastAsia"/>
        </w:rPr>
        <w:t>名敌方角色为目标进行攻击</w:t>
      </w:r>
    </w:p>
    <w:p w:rsidR="00956186" w:rsidRDefault="00DB7C21" w:rsidP="00956186">
      <w:pPr>
        <w:pStyle w:val="5"/>
      </w:pPr>
      <w:r>
        <w:rPr>
          <w:rFonts w:hint="eastAsia"/>
        </w:rPr>
        <w:t>通过填表控制格数范围及子弹数量</w:t>
      </w:r>
    </w:p>
    <w:p w:rsidR="00BA35AA" w:rsidRDefault="00BA35AA" w:rsidP="00BA35AA">
      <w:pPr>
        <w:pStyle w:val="6"/>
      </w:pPr>
      <w:r>
        <w:rPr>
          <w:rFonts w:hint="eastAsia"/>
        </w:rPr>
        <w:t>子弹数量决定攻击次数</w:t>
      </w:r>
    </w:p>
    <w:p w:rsidR="00C73EDF" w:rsidRDefault="00C73EDF" w:rsidP="00C73EDF">
      <w:pPr>
        <w:pStyle w:val="4"/>
      </w:pPr>
      <w:r>
        <w:rPr>
          <w:rFonts w:hint="eastAsia"/>
        </w:rPr>
        <w:t>弹射</w:t>
      </w:r>
    </w:p>
    <w:p w:rsidR="00956186" w:rsidRDefault="008C05F1" w:rsidP="00956186">
      <w:pPr>
        <w:pStyle w:val="5"/>
      </w:pPr>
      <w:r>
        <w:rPr>
          <w:rFonts w:hint="eastAsia"/>
        </w:rPr>
        <w:t>根据弹射次数以敌方所有角色为目标依次攻击</w:t>
      </w:r>
      <w:r w:rsidR="00447B0C">
        <w:rPr>
          <w:rFonts w:hint="eastAsia"/>
        </w:rPr>
        <w:t>，</w:t>
      </w:r>
      <w:r>
        <w:rPr>
          <w:rFonts w:hint="eastAsia"/>
        </w:rPr>
        <w:t>直到弹射次数耗尽</w:t>
      </w:r>
    </w:p>
    <w:p w:rsidR="00C73EDF" w:rsidRDefault="00C73EDF" w:rsidP="00C73EDF">
      <w:pPr>
        <w:pStyle w:val="4"/>
      </w:pPr>
      <w:r>
        <w:rPr>
          <w:rFonts w:hint="eastAsia"/>
        </w:rPr>
        <w:t>穿透</w:t>
      </w:r>
    </w:p>
    <w:p w:rsidR="00956186" w:rsidRDefault="009B2E73" w:rsidP="00956186">
      <w:pPr>
        <w:pStyle w:val="5"/>
      </w:pPr>
      <w:r>
        <w:rPr>
          <w:rFonts w:hint="eastAsia"/>
        </w:rPr>
        <w:t>对一定格数内的所有</w:t>
      </w:r>
      <w:r w:rsidR="00543D1A">
        <w:rPr>
          <w:rFonts w:hint="eastAsia"/>
        </w:rPr>
        <w:t>敌方</w:t>
      </w:r>
      <w:r>
        <w:rPr>
          <w:rFonts w:hint="eastAsia"/>
        </w:rPr>
        <w:t>角色有效，（通过填表控制格数范围）</w:t>
      </w:r>
    </w:p>
    <w:p w:rsidR="00785158" w:rsidRDefault="00236D88" w:rsidP="00785158">
      <w:pPr>
        <w:pStyle w:val="2"/>
      </w:pPr>
      <w:bookmarkStart w:id="70" w:name="_Toc388963631"/>
      <w:r>
        <w:rPr>
          <w:rFonts w:hint="eastAsia"/>
        </w:rPr>
        <w:t>目标的选择策略</w:t>
      </w:r>
      <w:bookmarkEnd w:id="70"/>
    </w:p>
    <w:p w:rsidR="00236D88" w:rsidRDefault="00236D88" w:rsidP="00236D88">
      <w:pPr>
        <w:pStyle w:val="3"/>
      </w:pPr>
      <w:bookmarkStart w:id="71" w:name="_Toc388963632"/>
      <w:r>
        <w:rPr>
          <w:rFonts w:hint="eastAsia"/>
        </w:rPr>
        <w:t>普通</w:t>
      </w:r>
      <w:bookmarkEnd w:id="71"/>
    </w:p>
    <w:p w:rsidR="006C6351" w:rsidRDefault="001B3121" w:rsidP="006C6351">
      <w:pPr>
        <w:pStyle w:val="4"/>
      </w:pPr>
      <w:r>
        <w:rPr>
          <w:rFonts w:hint="eastAsia"/>
        </w:rPr>
        <w:t>随机选取若干对象，每个对象</w:t>
      </w:r>
      <w:r w:rsidR="00570C0D">
        <w:rPr>
          <w:rFonts w:hint="eastAsia"/>
        </w:rPr>
        <w:t>生效</w:t>
      </w:r>
      <w:r>
        <w:rPr>
          <w:rFonts w:hint="eastAsia"/>
        </w:rPr>
        <w:t>一次</w:t>
      </w:r>
    </w:p>
    <w:p w:rsidR="00236D88" w:rsidRDefault="00236D88" w:rsidP="00236D88">
      <w:pPr>
        <w:pStyle w:val="3"/>
      </w:pPr>
      <w:bookmarkStart w:id="72" w:name="_Toc388963633"/>
      <w:r>
        <w:rPr>
          <w:rFonts w:hint="eastAsia"/>
        </w:rPr>
        <w:t>随机选择</w:t>
      </w:r>
      <w:bookmarkEnd w:id="72"/>
    </w:p>
    <w:p w:rsidR="001B3121" w:rsidRDefault="001B3121" w:rsidP="001B3121">
      <w:pPr>
        <w:pStyle w:val="4"/>
      </w:pPr>
      <w:r>
        <w:rPr>
          <w:rFonts w:hint="eastAsia"/>
        </w:rPr>
        <w:t>随机选取特定数量的目标</w:t>
      </w:r>
    </w:p>
    <w:p w:rsidR="001B3121" w:rsidRDefault="001B3121" w:rsidP="001B3121">
      <w:pPr>
        <w:pStyle w:val="4"/>
      </w:pPr>
      <w:r>
        <w:rPr>
          <w:rFonts w:hint="eastAsia"/>
        </w:rPr>
        <w:t>每个目标</w:t>
      </w:r>
      <w:r w:rsidR="00570C0D">
        <w:rPr>
          <w:rFonts w:hint="eastAsia"/>
        </w:rPr>
        <w:t>可生效多次</w:t>
      </w:r>
    </w:p>
    <w:p w:rsidR="00236D88" w:rsidRDefault="00236D88" w:rsidP="00236D88">
      <w:pPr>
        <w:pStyle w:val="3"/>
      </w:pPr>
      <w:bookmarkStart w:id="73" w:name="_Toc388963634"/>
      <w:r>
        <w:rPr>
          <w:rFonts w:hint="eastAsia"/>
        </w:rPr>
        <w:t>最弱优先</w:t>
      </w:r>
      <w:bookmarkEnd w:id="73"/>
    </w:p>
    <w:p w:rsidR="0086601C" w:rsidRDefault="00931F9D" w:rsidP="0086601C">
      <w:pPr>
        <w:pStyle w:val="4"/>
      </w:pPr>
      <w:r>
        <w:rPr>
          <w:rFonts w:hint="eastAsia"/>
        </w:rPr>
        <w:t>将生效范围内的目标生命排序，并优先选择生命低的目标</w:t>
      </w:r>
    </w:p>
    <w:p w:rsidR="00236D88" w:rsidRDefault="00236D88" w:rsidP="00236D88">
      <w:pPr>
        <w:pStyle w:val="3"/>
      </w:pPr>
      <w:bookmarkStart w:id="74" w:name="_Toc388963635"/>
      <w:r>
        <w:rPr>
          <w:rFonts w:hint="eastAsia"/>
        </w:rPr>
        <w:t>最强优先</w:t>
      </w:r>
      <w:bookmarkEnd w:id="74"/>
    </w:p>
    <w:p w:rsidR="00931F9D" w:rsidRDefault="00931F9D" w:rsidP="00931F9D">
      <w:pPr>
        <w:pStyle w:val="4"/>
      </w:pPr>
      <w:r>
        <w:rPr>
          <w:rFonts w:hint="eastAsia"/>
        </w:rPr>
        <w:t>将生效范围内的目标生命排序，并优先选择生命高的目标</w:t>
      </w:r>
    </w:p>
    <w:p w:rsidR="00236D88" w:rsidRDefault="00236D88" w:rsidP="00236D88">
      <w:pPr>
        <w:pStyle w:val="3"/>
      </w:pPr>
      <w:bookmarkStart w:id="75" w:name="_Toc388963636"/>
      <w:r>
        <w:rPr>
          <w:rFonts w:hint="eastAsia"/>
        </w:rPr>
        <w:t>最近优先</w:t>
      </w:r>
      <w:bookmarkEnd w:id="75"/>
    </w:p>
    <w:p w:rsidR="00931F9D" w:rsidRDefault="003E43EA" w:rsidP="00931F9D">
      <w:pPr>
        <w:pStyle w:val="4"/>
      </w:pPr>
      <w:r>
        <w:rPr>
          <w:rFonts w:hint="eastAsia"/>
        </w:rPr>
        <w:t>优先选择离自己最近的目标</w:t>
      </w:r>
    </w:p>
    <w:p w:rsidR="00236D88" w:rsidRDefault="00236D88" w:rsidP="00236D88">
      <w:pPr>
        <w:pStyle w:val="3"/>
      </w:pPr>
      <w:bookmarkStart w:id="76" w:name="_Toc388963637"/>
      <w:r>
        <w:rPr>
          <w:rFonts w:hint="eastAsia"/>
        </w:rPr>
        <w:lastRenderedPageBreak/>
        <w:t>最远优先</w:t>
      </w:r>
      <w:bookmarkEnd w:id="76"/>
    </w:p>
    <w:p w:rsidR="003E43EA" w:rsidRDefault="003E43EA" w:rsidP="003E43EA">
      <w:pPr>
        <w:pStyle w:val="4"/>
      </w:pPr>
      <w:r>
        <w:rPr>
          <w:rFonts w:hint="eastAsia"/>
        </w:rPr>
        <w:t>优先选择离自己最远的目标</w:t>
      </w:r>
    </w:p>
    <w:p w:rsidR="00E852CE" w:rsidRDefault="00D82548" w:rsidP="00F15E89">
      <w:pPr>
        <w:pStyle w:val="1"/>
      </w:pPr>
      <w:bookmarkStart w:id="77" w:name="_Toc388963638"/>
      <w:r>
        <w:rPr>
          <w:rFonts w:hint="eastAsia"/>
        </w:rPr>
        <w:t>技能的触发</w:t>
      </w:r>
      <w:bookmarkEnd w:id="77"/>
    </w:p>
    <w:p w:rsidR="00D82548" w:rsidRDefault="00D82548" w:rsidP="00D82548">
      <w:pPr>
        <w:pStyle w:val="2"/>
      </w:pPr>
      <w:bookmarkStart w:id="78" w:name="_Toc388963639"/>
      <w:r>
        <w:rPr>
          <w:rFonts w:hint="eastAsia"/>
        </w:rPr>
        <w:t>用户触发</w:t>
      </w:r>
      <w:bookmarkEnd w:id="78"/>
    </w:p>
    <w:p w:rsidR="009827B6" w:rsidRDefault="009827B6" w:rsidP="009827B6">
      <w:pPr>
        <w:pStyle w:val="4"/>
      </w:pPr>
      <w:r>
        <w:rPr>
          <w:rFonts w:hint="eastAsia"/>
        </w:rPr>
        <w:t>即必须由用户通过</w:t>
      </w:r>
      <w:r>
        <w:rPr>
          <w:rFonts w:hint="eastAsia"/>
        </w:rPr>
        <w:t>UI</w:t>
      </w:r>
      <w:r>
        <w:rPr>
          <w:rFonts w:hint="eastAsia"/>
        </w:rPr>
        <w:t>进行技能释放的触发方式</w:t>
      </w:r>
    </w:p>
    <w:p w:rsidR="00780321" w:rsidRDefault="000B7361" w:rsidP="00780321">
      <w:pPr>
        <w:jc w:val="center"/>
      </w:pPr>
      <w:r>
        <w:object w:dxaOrig="4646" w:dyaOrig="7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3pt;height:378.8pt" o:ole="">
            <v:imagedata r:id="rId10" o:title=""/>
          </v:shape>
          <o:OLEObject Type="Embed" ProgID="Visio.Drawing.11" ShapeID="_x0000_i1025" DrawAspect="Content" ObjectID="_1462959117" r:id="rId11"/>
        </w:object>
      </w:r>
    </w:p>
    <w:p w:rsidR="00D82548" w:rsidRDefault="00D82548" w:rsidP="00D82548">
      <w:pPr>
        <w:pStyle w:val="2"/>
      </w:pPr>
      <w:bookmarkStart w:id="79" w:name="_Toc388963640"/>
      <w:r>
        <w:rPr>
          <w:rFonts w:hint="eastAsia"/>
        </w:rPr>
        <w:t>自动触发</w:t>
      </w:r>
      <w:bookmarkEnd w:id="79"/>
    </w:p>
    <w:p w:rsidR="00B34732" w:rsidRDefault="009827B6" w:rsidP="00D82548">
      <w:pPr>
        <w:pStyle w:val="4"/>
      </w:pPr>
      <w:r>
        <w:rPr>
          <w:rFonts w:hint="eastAsia"/>
        </w:rPr>
        <w:t>即</w:t>
      </w:r>
      <w:r w:rsidR="00F918F1">
        <w:rPr>
          <w:rFonts w:hint="eastAsia"/>
        </w:rPr>
        <w:t>技能无冷却时即可</w:t>
      </w:r>
      <w:r w:rsidR="00F26CA7">
        <w:rPr>
          <w:rFonts w:hint="eastAsia"/>
        </w:rPr>
        <w:t>自动</w:t>
      </w:r>
      <w:r w:rsidR="00F918F1">
        <w:rPr>
          <w:rFonts w:hint="eastAsia"/>
        </w:rPr>
        <w:t>进行技能释放的一种触发方式</w:t>
      </w:r>
    </w:p>
    <w:p w:rsidR="00780321" w:rsidRDefault="000B7361" w:rsidP="000B7361">
      <w:pPr>
        <w:jc w:val="center"/>
      </w:pPr>
      <w:r>
        <w:object w:dxaOrig="4450" w:dyaOrig="5811">
          <v:shape id="_x0000_i1026" type="#_x0000_t75" style="width:222.9pt;height:290.5pt" o:ole="">
            <v:imagedata r:id="rId12" o:title=""/>
          </v:shape>
          <o:OLEObject Type="Embed" ProgID="Visio.Drawing.11" ShapeID="_x0000_i1026" DrawAspect="Content" ObjectID="_1462959118" r:id="rId13"/>
        </w:object>
      </w:r>
    </w:p>
    <w:p w:rsidR="00D82548" w:rsidRDefault="00D82548" w:rsidP="00D82548">
      <w:pPr>
        <w:pStyle w:val="2"/>
      </w:pPr>
      <w:bookmarkStart w:id="80" w:name="_Toc388963641"/>
      <w:r>
        <w:rPr>
          <w:rFonts w:hint="eastAsia"/>
        </w:rPr>
        <w:t>事件触发</w:t>
      </w:r>
      <w:bookmarkEnd w:id="80"/>
    </w:p>
    <w:p w:rsidR="009827B6" w:rsidRDefault="009827B6" w:rsidP="009827B6">
      <w:pPr>
        <w:pStyle w:val="4"/>
      </w:pPr>
      <w:r>
        <w:rPr>
          <w:rFonts w:hint="eastAsia"/>
        </w:rPr>
        <w:t>即满足特定</w:t>
      </w:r>
      <w:r w:rsidR="00AE1CF4">
        <w:rPr>
          <w:rFonts w:hint="eastAsia"/>
        </w:rPr>
        <w:t>事件</w:t>
      </w:r>
      <w:r>
        <w:rPr>
          <w:rFonts w:hint="eastAsia"/>
        </w:rPr>
        <w:t>时即可</w:t>
      </w:r>
      <w:r w:rsidR="00F26CA7">
        <w:rPr>
          <w:rFonts w:hint="eastAsia"/>
        </w:rPr>
        <w:t>自动</w:t>
      </w:r>
      <w:r>
        <w:rPr>
          <w:rFonts w:hint="eastAsia"/>
        </w:rPr>
        <w:t>释放技能</w:t>
      </w:r>
      <w:r w:rsidR="00630D7E">
        <w:rPr>
          <w:rFonts w:hint="eastAsia"/>
        </w:rPr>
        <w:t>的触发方式</w:t>
      </w:r>
      <w:r w:rsidR="00846C20">
        <w:rPr>
          <w:rFonts w:hint="eastAsia"/>
        </w:rPr>
        <w:t>，分为下列几种</w:t>
      </w:r>
    </w:p>
    <w:p w:rsidR="00B34732" w:rsidRDefault="00B34732" w:rsidP="00846C20">
      <w:pPr>
        <w:pStyle w:val="5"/>
      </w:pPr>
      <w:r>
        <w:rPr>
          <w:rFonts w:hint="eastAsia"/>
        </w:rPr>
        <w:t>角色进场时触发</w:t>
      </w:r>
    </w:p>
    <w:p w:rsidR="00B34732" w:rsidRDefault="00B34732" w:rsidP="00846C20">
      <w:pPr>
        <w:pStyle w:val="5"/>
      </w:pPr>
      <w:r>
        <w:rPr>
          <w:rFonts w:hint="eastAsia"/>
        </w:rPr>
        <w:t>角色死亡时触发</w:t>
      </w:r>
    </w:p>
    <w:p w:rsidR="00B34732" w:rsidRDefault="00B34732" w:rsidP="00846C20">
      <w:pPr>
        <w:pStyle w:val="5"/>
      </w:pPr>
      <w:r>
        <w:rPr>
          <w:rFonts w:hint="eastAsia"/>
        </w:rPr>
        <w:t>角色使用主动技能时触发</w:t>
      </w:r>
    </w:p>
    <w:p w:rsidR="00B34732" w:rsidRDefault="00B34732" w:rsidP="00846C20">
      <w:pPr>
        <w:pStyle w:val="5"/>
      </w:pPr>
      <w:r>
        <w:rPr>
          <w:rFonts w:hint="eastAsia"/>
        </w:rPr>
        <w:t>角色受到攻击时触发</w:t>
      </w:r>
    </w:p>
    <w:p w:rsidR="00B34732" w:rsidRDefault="00B34732" w:rsidP="00846C20">
      <w:pPr>
        <w:pStyle w:val="5"/>
      </w:pPr>
      <w:r>
        <w:rPr>
          <w:rFonts w:hint="eastAsia"/>
        </w:rPr>
        <w:t>角色受到伤害时触发</w:t>
      </w:r>
    </w:p>
    <w:p w:rsidR="00A52CCE" w:rsidRDefault="00A52CCE" w:rsidP="00A30F12">
      <w:pPr>
        <w:pStyle w:val="1"/>
      </w:pPr>
      <w:bookmarkStart w:id="81" w:name="_Toc388963642"/>
      <w:r>
        <w:rPr>
          <w:rFonts w:hint="eastAsia"/>
        </w:rPr>
        <w:t>施法类型</w:t>
      </w:r>
      <w:bookmarkEnd w:id="81"/>
    </w:p>
    <w:p w:rsidR="00164DC8" w:rsidRDefault="00164DC8" w:rsidP="00164DC8">
      <w:pPr>
        <w:pStyle w:val="4"/>
      </w:pPr>
      <w:r>
        <w:rPr>
          <w:rFonts w:hint="eastAsia"/>
        </w:rPr>
        <w:t>决定技能何时生效</w:t>
      </w:r>
    </w:p>
    <w:p w:rsidR="00A52CCE" w:rsidRDefault="00A52CCE" w:rsidP="00A30F12">
      <w:pPr>
        <w:pStyle w:val="3"/>
      </w:pPr>
      <w:bookmarkStart w:id="82" w:name="_Toc388963643"/>
      <w:r>
        <w:rPr>
          <w:rFonts w:hint="eastAsia"/>
        </w:rPr>
        <w:t>普通</w:t>
      </w:r>
      <w:bookmarkEnd w:id="82"/>
    </w:p>
    <w:p w:rsidR="00A52CCE" w:rsidRDefault="00164DC8" w:rsidP="00A30F12">
      <w:pPr>
        <w:pStyle w:val="4"/>
      </w:pPr>
      <w:r>
        <w:rPr>
          <w:rFonts w:hint="eastAsia"/>
        </w:rPr>
        <w:t>施法后立即生效</w:t>
      </w:r>
    </w:p>
    <w:p w:rsidR="00305FE6" w:rsidRDefault="00305FE6" w:rsidP="00A30F12">
      <w:pPr>
        <w:pStyle w:val="4"/>
      </w:pPr>
      <w:r>
        <w:rPr>
          <w:rFonts w:hint="eastAsia"/>
        </w:rPr>
        <w:t>可通过表控制施法所需的时间</w:t>
      </w:r>
    </w:p>
    <w:p w:rsidR="00A52CCE" w:rsidRDefault="00A52CCE" w:rsidP="00A30F12">
      <w:pPr>
        <w:pStyle w:val="3"/>
      </w:pPr>
      <w:bookmarkStart w:id="83" w:name="_Toc388963644"/>
      <w:r>
        <w:rPr>
          <w:rFonts w:hint="eastAsia"/>
        </w:rPr>
        <w:t>引导</w:t>
      </w:r>
      <w:bookmarkEnd w:id="83"/>
    </w:p>
    <w:p w:rsidR="00A52CCE" w:rsidRDefault="00B565E1" w:rsidP="00A30F12">
      <w:pPr>
        <w:pStyle w:val="4"/>
      </w:pPr>
      <w:r>
        <w:rPr>
          <w:rFonts w:hint="eastAsia"/>
        </w:rPr>
        <w:t>施法后在一定时间内以一定的时间间隔多次生效</w:t>
      </w:r>
    </w:p>
    <w:p w:rsidR="00B565E1" w:rsidRDefault="00B565E1" w:rsidP="00B565E1">
      <w:pPr>
        <w:pStyle w:val="5"/>
      </w:pPr>
      <w:r>
        <w:rPr>
          <w:rFonts w:hint="eastAsia"/>
        </w:rPr>
        <w:t>例如，暴风雪释放后每隔</w:t>
      </w:r>
      <w:r w:rsidRPr="00164663">
        <w:rPr>
          <w:rFonts w:hint="eastAsia"/>
          <w:b/>
          <w:color w:val="FF0000"/>
        </w:rPr>
        <w:t>1</w:t>
      </w:r>
      <w:r>
        <w:rPr>
          <w:rFonts w:hint="eastAsia"/>
        </w:rPr>
        <w:t>秒对敌方角色造成</w:t>
      </w:r>
      <w:r>
        <w:rPr>
          <w:rFonts w:hint="eastAsia"/>
        </w:rPr>
        <w:t>100</w:t>
      </w:r>
      <w:r>
        <w:rPr>
          <w:rFonts w:hint="eastAsia"/>
        </w:rPr>
        <w:t>点伤害，共释放</w:t>
      </w:r>
      <w:r w:rsidRPr="00164663">
        <w:rPr>
          <w:rFonts w:hint="eastAsia"/>
          <w:b/>
          <w:color w:val="FF0000"/>
        </w:rPr>
        <w:t>6</w:t>
      </w:r>
      <w:r>
        <w:rPr>
          <w:rFonts w:hint="eastAsia"/>
        </w:rPr>
        <w:t>次</w:t>
      </w:r>
    </w:p>
    <w:p w:rsidR="00773C78" w:rsidRDefault="00C708E1" w:rsidP="00773C78">
      <w:pPr>
        <w:pStyle w:val="4"/>
      </w:pPr>
      <w:r>
        <w:rPr>
          <w:rFonts w:hint="eastAsia"/>
        </w:rPr>
        <w:t>可通过表控制</w:t>
      </w:r>
      <w:r w:rsidR="0075034F">
        <w:rPr>
          <w:rFonts w:hint="eastAsia"/>
        </w:rPr>
        <w:t>生效间隔与生效次数</w:t>
      </w:r>
    </w:p>
    <w:p w:rsidR="00A52CCE" w:rsidRDefault="00A52CCE" w:rsidP="00A30F12">
      <w:pPr>
        <w:pStyle w:val="3"/>
      </w:pPr>
      <w:bookmarkStart w:id="84" w:name="_Toc388963645"/>
      <w:r>
        <w:rPr>
          <w:rFonts w:hint="eastAsia"/>
        </w:rPr>
        <w:t>蓄力</w:t>
      </w:r>
      <w:bookmarkEnd w:id="84"/>
    </w:p>
    <w:p w:rsidR="00A52CCE" w:rsidRDefault="00BE2F86" w:rsidP="00336D3B">
      <w:pPr>
        <w:pStyle w:val="4"/>
      </w:pPr>
      <w:r>
        <w:rPr>
          <w:rFonts w:hint="eastAsia"/>
        </w:rPr>
        <w:t>技能释放后进入蓄力阶段</w:t>
      </w:r>
    </w:p>
    <w:p w:rsidR="00BE2F86" w:rsidRDefault="00BE2F86" w:rsidP="00336D3B">
      <w:pPr>
        <w:pStyle w:val="4"/>
      </w:pPr>
      <w:r>
        <w:rPr>
          <w:rFonts w:hint="eastAsia"/>
        </w:rPr>
        <w:t>技能的攻击力</w:t>
      </w:r>
      <w:proofErr w:type="gramStart"/>
      <w:r>
        <w:rPr>
          <w:rFonts w:hint="eastAsia"/>
        </w:rPr>
        <w:t>随</w:t>
      </w:r>
      <w:r w:rsidR="00A65E78">
        <w:rPr>
          <w:rFonts w:hint="eastAsia"/>
        </w:rPr>
        <w:t>蓄力时间</w:t>
      </w:r>
      <w:proofErr w:type="gramEnd"/>
      <w:r w:rsidR="00A65E78">
        <w:rPr>
          <w:rFonts w:hint="eastAsia"/>
        </w:rPr>
        <w:t>的增长而提高</w:t>
      </w:r>
    </w:p>
    <w:p w:rsidR="00A65E78" w:rsidRDefault="00A65E78" w:rsidP="00336D3B">
      <w:pPr>
        <w:pStyle w:val="4"/>
      </w:pPr>
      <w:r>
        <w:rPr>
          <w:rFonts w:hint="eastAsia"/>
        </w:rPr>
        <w:t>蓄力时角色不能移动与攻击</w:t>
      </w:r>
    </w:p>
    <w:p w:rsidR="00A65E78" w:rsidRDefault="004E75AE" w:rsidP="00336D3B">
      <w:pPr>
        <w:pStyle w:val="4"/>
      </w:pPr>
      <w:r>
        <w:rPr>
          <w:rFonts w:hint="eastAsia"/>
        </w:rPr>
        <w:t>此时需再次点击释放技能才会生效</w:t>
      </w:r>
    </w:p>
    <w:p w:rsidR="004E75AE" w:rsidRDefault="003C621F" w:rsidP="00336D3B">
      <w:pPr>
        <w:pStyle w:val="4"/>
      </w:pPr>
      <w:r>
        <w:rPr>
          <w:rFonts w:hint="eastAsia"/>
        </w:rPr>
        <w:t>每个技能均有最大蓄力时间</w:t>
      </w:r>
    </w:p>
    <w:p w:rsidR="003C621F" w:rsidRDefault="003C621F" w:rsidP="00336D3B">
      <w:pPr>
        <w:pStyle w:val="4"/>
      </w:pPr>
      <w:proofErr w:type="gramStart"/>
      <w:r>
        <w:rPr>
          <w:rFonts w:hint="eastAsia"/>
        </w:rPr>
        <w:t>若最大蓄力时间</w:t>
      </w:r>
      <w:proofErr w:type="gramEnd"/>
      <w:r>
        <w:rPr>
          <w:rFonts w:hint="eastAsia"/>
        </w:rPr>
        <w:t>已满，则技能自动释放</w:t>
      </w:r>
    </w:p>
    <w:p w:rsidR="009514EB" w:rsidRDefault="009514EB" w:rsidP="00A30F12">
      <w:pPr>
        <w:pStyle w:val="1"/>
      </w:pPr>
      <w:bookmarkStart w:id="85" w:name="_Toc388963646"/>
      <w:r>
        <w:rPr>
          <w:rFonts w:hint="eastAsia"/>
        </w:rPr>
        <w:lastRenderedPageBreak/>
        <w:t>技能生效判定</w:t>
      </w:r>
      <w:bookmarkEnd w:id="85"/>
    </w:p>
    <w:p w:rsidR="00960716" w:rsidRDefault="00960716" w:rsidP="00A30F12">
      <w:pPr>
        <w:pStyle w:val="2"/>
      </w:pPr>
      <w:bookmarkStart w:id="86" w:name="_Toc388963647"/>
      <w:r>
        <w:rPr>
          <w:rFonts w:hint="eastAsia"/>
        </w:rPr>
        <w:t>是否免疫</w:t>
      </w:r>
      <w:bookmarkEnd w:id="86"/>
    </w:p>
    <w:p w:rsidR="001B5ADB" w:rsidRDefault="001B5ADB" w:rsidP="001B5ADB">
      <w:pPr>
        <w:pStyle w:val="4"/>
      </w:pPr>
      <w:r>
        <w:rPr>
          <w:rFonts w:hint="eastAsia"/>
        </w:rPr>
        <w:t>若目标携带物理免疫</w:t>
      </w:r>
      <w:r>
        <w:rPr>
          <w:rFonts w:hint="eastAsia"/>
        </w:rPr>
        <w:t>buff</w:t>
      </w:r>
      <w:r>
        <w:rPr>
          <w:rFonts w:hint="eastAsia"/>
        </w:rPr>
        <w:t>则物理伤害类技能无法生效</w:t>
      </w:r>
    </w:p>
    <w:p w:rsidR="001B5ADB" w:rsidRDefault="001B5ADB" w:rsidP="001B5ADB">
      <w:pPr>
        <w:pStyle w:val="4"/>
      </w:pPr>
      <w:r>
        <w:rPr>
          <w:rFonts w:hint="eastAsia"/>
        </w:rPr>
        <w:t>若目标携带法术免疫</w:t>
      </w:r>
      <w:r>
        <w:rPr>
          <w:rFonts w:hint="eastAsia"/>
        </w:rPr>
        <w:t>buff</w:t>
      </w:r>
      <w:r>
        <w:rPr>
          <w:rFonts w:hint="eastAsia"/>
        </w:rPr>
        <w:t>则法术伤害类技能无法生效</w:t>
      </w:r>
    </w:p>
    <w:p w:rsidR="001B5ADB" w:rsidRDefault="001B5ADB" w:rsidP="001B5ADB">
      <w:pPr>
        <w:pStyle w:val="4"/>
      </w:pPr>
      <w:r>
        <w:rPr>
          <w:rFonts w:hint="eastAsia"/>
        </w:rPr>
        <w:t>若目标携带治疗免疫</w:t>
      </w:r>
      <w:r>
        <w:rPr>
          <w:rFonts w:hint="eastAsia"/>
        </w:rPr>
        <w:t>buff</w:t>
      </w:r>
      <w:r>
        <w:rPr>
          <w:rFonts w:hint="eastAsia"/>
        </w:rPr>
        <w:t>则目标无法被治疗</w:t>
      </w:r>
    </w:p>
    <w:p w:rsidR="00960716" w:rsidRDefault="00960716" w:rsidP="00A30F12">
      <w:pPr>
        <w:pStyle w:val="2"/>
      </w:pPr>
      <w:bookmarkStart w:id="87" w:name="_Toc388963648"/>
      <w:r>
        <w:rPr>
          <w:rFonts w:hint="eastAsia"/>
        </w:rPr>
        <w:t>是否命中</w:t>
      </w:r>
      <w:bookmarkEnd w:id="87"/>
    </w:p>
    <w:p w:rsidR="007D1551" w:rsidRPr="0008158C" w:rsidRDefault="0015558B" w:rsidP="007D1551">
      <w:pPr>
        <w:pStyle w:val="4"/>
      </w:pPr>
      <w:r>
        <w:rPr>
          <w:rFonts w:hint="eastAsia"/>
        </w:rPr>
        <w:t>命中率</w:t>
      </w:r>
      <w:r>
        <w:rPr>
          <w:rFonts w:hint="eastAsia"/>
        </w:rPr>
        <w:t>=</w:t>
      </w:r>
      <w:r>
        <w:rPr>
          <w:rFonts w:hint="eastAsia"/>
        </w:rPr>
        <w:t>（</w:t>
      </w:r>
      <w:r w:rsidR="0008158C">
        <w:rPr>
          <w:rFonts w:hint="eastAsia"/>
        </w:rPr>
        <w:t>90+</w:t>
      </w:r>
      <w:r>
        <w:rPr>
          <w:rFonts w:hint="eastAsia"/>
        </w:rPr>
        <w:t>攻方等级</w:t>
      </w:r>
      <w:r>
        <w:rPr>
          <w:rFonts w:hint="eastAsia"/>
        </w:rPr>
        <w:t>-</w:t>
      </w:r>
      <w:r>
        <w:rPr>
          <w:rFonts w:hint="eastAsia"/>
        </w:rPr>
        <w:t>防方等级</w:t>
      </w:r>
      <w:r>
        <w:rPr>
          <w:rFonts w:hint="eastAsia"/>
        </w:rPr>
        <w:t>-</w:t>
      </w:r>
      <w:r>
        <w:rPr>
          <w:rFonts w:hint="eastAsia"/>
        </w:rPr>
        <w:t>防方闪避）</w:t>
      </w:r>
      <w:r w:rsidR="0008158C">
        <w:rPr>
          <w:rFonts w:hint="eastAsia"/>
        </w:rPr>
        <w:t>*</w:t>
      </w:r>
      <w:r w:rsidR="008563DA">
        <w:rPr>
          <w:rFonts w:hint="eastAsia"/>
        </w:rPr>
        <w:t>1%</w:t>
      </w:r>
    </w:p>
    <w:p w:rsidR="00960716" w:rsidRDefault="00960716" w:rsidP="00A30F12">
      <w:pPr>
        <w:pStyle w:val="2"/>
      </w:pPr>
      <w:bookmarkStart w:id="88" w:name="_Toc388963649"/>
      <w:r>
        <w:rPr>
          <w:rFonts w:hint="eastAsia"/>
        </w:rPr>
        <w:t>是否暴击</w:t>
      </w:r>
      <w:bookmarkEnd w:id="88"/>
    </w:p>
    <w:p w:rsidR="00C94A76" w:rsidRDefault="00C94A76" w:rsidP="00253092">
      <w:pPr>
        <w:pStyle w:val="4"/>
      </w:pP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=</w:t>
      </w:r>
      <w:r w:rsidR="00F720AB">
        <w:rPr>
          <w:rFonts w:hint="eastAsia"/>
        </w:rPr>
        <w:t>（攻方等级</w:t>
      </w:r>
      <w:r w:rsidR="00F720AB">
        <w:rPr>
          <w:rFonts w:hint="eastAsia"/>
        </w:rPr>
        <w:t>-</w:t>
      </w:r>
      <w:r w:rsidR="00F720AB">
        <w:rPr>
          <w:rFonts w:hint="eastAsia"/>
        </w:rPr>
        <w:t>防方等级</w:t>
      </w:r>
      <w:r w:rsidR="00F720AB">
        <w:rPr>
          <w:rFonts w:hint="eastAsia"/>
        </w:rPr>
        <w:t>+10+</w:t>
      </w:r>
      <w:proofErr w:type="gramStart"/>
      <w:r w:rsidR="00B02D4D">
        <w:rPr>
          <w:rFonts w:hint="eastAsia"/>
        </w:rPr>
        <w:t>暴击率</w:t>
      </w:r>
      <w:proofErr w:type="gramEnd"/>
      <w:r w:rsidR="00B02D4D">
        <w:rPr>
          <w:rFonts w:hint="eastAsia"/>
        </w:rPr>
        <w:t>调整指数</w:t>
      </w:r>
      <w:r w:rsidR="00F720AB">
        <w:rPr>
          <w:rFonts w:hint="eastAsia"/>
        </w:rPr>
        <w:t>）</w:t>
      </w:r>
      <w:r w:rsidR="00F720AB">
        <w:rPr>
          <w:rFonts w:hint="eastAsia"/>
        </w:rPr>
        <w:t>*1%</w:t>
      </w:r>
    </w:p>
    <w:p w:rsidR="00253092" w:rsidRDefault="00C94A76" w:rsidP="00253092">
      <w:pPr>
        <w:pStyle w:val="4"/>
      </w:pPr>
      <w:r>
        <w:rPr>
          <w:rFonts w:hint="eastAsia"/>
        </w:rPr>
        <w:t>最大</w:t>
      </w:r>
      <w:proofErr w:type="gramStart"/>
      <w:r w:rsidR="00253092">
        <w:rPr>
          <w:rFonts w:hint="eastAsia"/>
        </w:rPr>
        <w:t>暴击率</w:t>
      </w:r>
      <w:proofErr w:type="gramEnd"/>
      <w:r w:rsidR="00253092">
        <w:rPr>
          <w:rFonts w:hint="eastAsia"/>
        </w:rPr>
        <w:t>为</w:t>
      </w:r>
      <w:r>
        <w:rPr>
          <w:rFonts w:hint="eastAsia"/>
        </w:rPr>
        <w:t>80%</w:t>
      </w:r>
    </w:p>
    <w:p w:rsidR="007D1551" w:rsidRDefault="00C94A76" w:rsidP="00253092">
      <w:pPr>
        <w:pStyle w:val="4"/>
      </w:pPr>
      <w:r>
        <w:rPr>
          <w:rFonts w:hint="eastAsia"/>
        </w:rPr>
        <w:t>最小</w:t>
      </w:r>
      <w:proofErr w:type="gramStart"/>
      <w:r w:rsidR="00253092">
        <w:rPr>
          <w:rFonts w:hint="eastAsia"/>
        </w:rPr>
        <w:t>暴击率</w:t>
      </w:r>
      <w:proofErr w:type="gramEnd"/>
      <w:r w:rsidR="00253092">
        <w:rPr>
          <w:rFonts w:hint="eastAsia"/>
        </w:rPr>
        <w:t>为</w:t>
      </w:r>
      <w:r>
        <w:rPr>
          <w:rFonts w:hint="eastAsia"/>
        </w:rPr>
        <w:t xml:space="preserve">1% </w:t>
      </w:r>
    </w:p>
    <w:p w:rsidR="00EA7A3D" w:rsidRDefault="00EA7A3D" w:rsidP="00EA7A3D">
      <w:pPr>
        <w:pStyle w:val="4"/>
      </w:pPr>
      <w:r>
        <w:rPr>
          <w:rFonts w:hint="eastAsia"/>
        </w:rPr>
        <w:t>只有攻击类技能才有暴击</w:t>
      </w:r>
    </w:p>
    <w:p w:rsidR="002D36CC" w:rsidRDefault="002D36CC" w:rsidP="002D36CC">
      <w:pPr>
        <w:pStyle w:val="2"/>
      </w:pPr>
      <w:bookmarkStart w:id="89" w:name="_Toc388963650"/>
      <w:r>
        <w:rPr>
          <w:rFonts w:hint="eastAsia"/>
        </w:rPr>
        <w:t>流程图</w:t>
      </w:r>
      <w:bookmarkEnd w:id="89"/>
    </w:p>
    <w:p w:rsidR="002D36CC" w:rsidRDefault="002D36CC" w:rsidP="00B41215">
      <w:pPr>
        <w:jc w:val="center"/>
      </w:pPr>
      <w:r>
        <w:object w:dxaOrig="3769" w:dyaOrig="13974">
          <v:shape id="_x0000_i1027" type="#_x0000_t75" style="width:188.45pt;height:698.7pt" o:ole="">
            <v:imagedata r:id="rId14" o:title=""/>
          </v:shape>
          <o:OLEObject Type="Embed" ProgID="Visio.Drawing.11" ShapeID="_x0000_i1027" DrawAspect="Content" ObjectID="_1462959119" r:id="rId15"/>
        </w:object>
      </w:r>
    </w:p>
    <w:p w:rsidR="009514EB" w:rsidRDefault="009514EB" w:rsidP="00A30F12">
      <w:pPr>
        <w:pStyle w:val="1"/>
      </w:pPr>
      <w:bookmarkStart w:id="90" w:name="_Toc388963651"/>
      <w:r>
        <w:rPr>
          <w:rFonts w:hint="eastAsia"/>
        </w:rPr>
        <w:lastRenderedPageBreak/>
        <w:t>效果结算</w:t>
      </w:r>
      <w:bookmarkEnd w:id="90"/>
    </w:p>
    <w:p w:rsidR="00BE2F86" w:rsidRDefault="00BE2F86" w:rsidP="00BE2F86">
      <w:pPr>
        <w:pStyle w:val="4"/>
      </w:pPr>
      <w:r>
        <w:rPr>
          <w:rFonts w:hint="eastAsia"/>
        </w:rPr>
        <w:t>根据</w:t>
      </w:r>
      <w:r w:rsidR="001C6077">
        <w:rPr>
          <w:rFonts w:hint="eastAsia"/>
        </w:rPr>
        <w:t>伤害类型、</w:t>
      </w:r>
      <w:r w:rsidR="00A22200">
        <w:rPr>
          <w:rFonts w:hint="eastAsia"/>
        </w:rPr>
        <w:t>技能效果类型</w:t>
      </w:r>
      <w:r w:rsidR="001C6077">
        <w:rPr>
          <w:rFonts w:hint="eastAsia"/>
        </w:rPr>
        <w:t>与技能生效类型</w:t>
      </w:r>
      <w:r>
        <w:rPr>
          <w:rFonts w:hint="eastAsia"/>
        </w:rPr>
        <w:t>进行效果结算</w:t>
      </w:r>
    </w:p>
    <w:p w:rsidR="00CD425A" w:rsidRDefault="00CD425A" w:rsidP="000D595B">
      <w:pPr>
        <w:pStyle w:val="2"/>
      </w:pPr>
      <w:bookmarkStart w:id="91" w:name="_Toc388963652"/>
      <w:r>
        <w:rPr>
          <w:rFonts w:hint="eastAsia"/>
        </w:rPr>
        <w:t>伤害公式</w:t>
      </w:r>
      <w:bookmarkEnd w:id="91"/>
    </w:p>
    <w:p w:rsidR="001C6077" w:rsidRDefault="001C6077" w:rsidP="000D595B">
      <w:pPr>
        <w:pStyle w:val="2"/>
      </w:pPr>
      <w:bookmarkStart w:id="92" w:name="_Toc388963653"/>
      <w:r>
        <w:rPr>
          <w:rFonts w:hint="eastAsia"/>
        </w:rPr>
        <w:t>伤害类型</w:t>
      </w:r>
      <w:bookmarkEnd w:id="92"/>
    </w:p>
    <w:p w:rsidR="001C6077" w:rsidRDefault="001C6077" w:rsidP="001C6077">
      <w:pPr>
        <w:pStyle w:val="3"/>
      </w:pPr>
      <w:bookmarkStart w:id="93" w:name="_Toc388963654"/>
      <w:r>
        <w:rPr>
          <w:rFonts w:hint="eastAsia"/>
        </w:rPr>
        <w:t>魔法</w:t>
      </w:r>
      <w:bookmarkEnd w:id="93"/>
    </w:p>
    <w:p w:rsidR="00964D3B" w:rsidRDefault="00AC3FFF" w:rsidP="00964D3B">
      <w:pPr>
        <w:pStyle w:val="4"/>
      </w:pPr>
      <w:r>
        <w:rPr>
          <w:rFonts w:hint="eastAsia"/>
        </w:rPr>
        <w:t>基础魔法伤害</w:t>
      </w:r>
      <w:r>
        <w:rPr>
          <w:rFonts w:hint="eastAsia"/>
        </w:rPr>
        <w:t>=</w:t>
      </w:r>
      <w:r>
        <w:rPr>
          <w:rFonts w:hint="eastAsia"/>
        </w:rPr>
        <w:t>己方攻击</w:t>
      </w:r>
      <w:r>
        <w:rPr>
          <w:rFonts w:hint="eastAsia"/>
        </w:rPr>
        <w:t>-</w:t>
      </w:r>
      <w:r>
        <w:rPr>
          <w:rFonts w:hint="eastAsia"/>
        </w:rPr>
        <w:t>敌方魔法防御</w:t>
      </w:r>
    </w:p>
    <w:p w:rsidR="004C1761" w:rsidRDefault="004C1761" w:rsidP="004C1761">
      <w:pPr>
        <w:pStyle w:val="5"/>
      </w:pPr>
      <w:r>
        <w:rPr>
          <w:rFonts w:hint="eastAsia"/>
        </w:rPr>
        <w:t>最小伤害为</w:t>
      </w:r>
      <w:r>
        <w:rPr>
          <w:rFonts w:hint="eastAsia"/>
        </w:rPr>
        <w:t>1</w:t>
      </w:r>
    </w:p>
    <w:p w:rsidR="001C6077" w:rsidRDefault="001C6077" w:rsidP="001C6077">
      <w:pPr>
        <w:pStyle w:val="3"/>
      </w:pPr>
      <w:bookmarkStart w:id="94" w:name="_Toc388963655"/>
      <w:r>
        <w:rPr>
          <w:rFonts w:hint="eastAsia"/>
        </w:rPr>
        <w:t>物理</w:t>
      </w:r>
      <w:bookmarkEnd w:id="94"/>
    </w:p>
    <w:p w:rsidR="00964D3B" w:rsidRDefault="00AC3FFF" w:rsidP="00964D3B">
      <w:pPr>
        <w:pStyle w:val="4"/>
      </w:pPr>
      <w:r>
        <w:rPr>
          <w:rFonts w:hint="eastAsia"/>
        </w:rPr>
        <w:t>基础物理伤害</w:t>
      </w:r>
      <w:r>
        <w:rPr>
          <w:rFonts w:hint="eastAsia"/>
        </w:rPr>
        <w:t>=</w:t>
      </w:r>
      <w:r>
        <w:rPr>
          <w:rFonts w:hint="eastAsia"/>
        </w:rPr>
        <w:t>己方攻击</w:t>
      </w:r>
      <w:r>
        <w:rPr>
          <w:rFonts w:hint="eastAsia"/>
        </w:rPr>
        <w:t>-</w:t>
      </w:r>
      <w:r>
        <w:rPr>
          <w:rFonts w:hint="eastAsia"/>
        </w:rPr>
        <w:t>敌方物理防御</w:t>
      </w:r>
    </w:p>
    <w:p w:rsidR="004C1761" w:rsidRDefault="004C1761" w:rsidP="004C1761">
      <w:pPr>
        <w:pStyle w:val="5"/>
      </w:pPr>
      <w:r>
        <w:rPr>
          <w:rFonts w:hint="eastAsia"/>
        </w:rPr>
        <w:t>最小伤害为</w:t>
      </w:r>
      <w:r>
        <w:rPr>
          <w:rFonts w:hint="eastAsia"/>
        </w:rPr>
        <w:t>1</w:t>
      </w:r>
    </w:p>
    <w:p w:rsidR="001C6077" w:rsidRDefault="001C6077" w:rsidP="001C6077">
      <w:pPr>
        <w:pStyle w:val="3"/>
      </w:pPr>
      <w:bookmarkStart w:id="95" w:name="_Toc388963656"/>
      <w:r>
        <w:rPr>
          <w:rFonts w:hint="eastAsia"/>
        </w:rPr>
        <w:t>无属性</w:t>
      </w:r>
      <w:bookmarkEnd w:id="95"/>
    </w:p>
    <w:p w:rsidR="00964D3B" w:rsidRDefault="002C47A1" w:rsidP="00964D3B">
      <w:pPr>
        <w:pStyle w:val="5"/>
      </w:pPr>
      <w:r>
        <w:rPr>
          <w:rFonts w:hint="eastAsia"/>
        </w:rPr>
        <w:t>无视防御，只要命中受到伤害</w:t>
      </w:r>
    </w:p>
    <w:p w:rsidR="000D595B" w:rsidRDefault="00A22200" w:rsidP="000D595B">
      <w:pPr>
        <w:pStyle w:val="2"/>
      </w:pPr>
      <w:bookmarkStart w:id="96" w:name="_Toc388963657"/>
      <w:r>
        <w:rPr>
          <w:rFonts w:hint="eastAsia"/>
        </w:rPr>
        <w:t>技能效果</w:t>
      </w:r>
      <w:r w:rsidR="000D595B">
        <w:rPr>
          <w:rFonts w:hint="eastAsia"/>
        </w:rPr>
        <w:t>类型</w:t>
      </w:r>
      <w:bookmarkEnd w:id="96"/>
    </w:p>
    <w:p w:rsidR="00555A13" w:rsidRDefault="001C6077" w:rsidP="001C6077">
      <w:pPr>
        <w:pStyle w:val="3"/>
      </w:pPr>
      <w:bookmarkStart w:id="97" w:name="_Toc388963658"/>
      <w:r>
        <w:rPr>
          <w:rFonts w:hint="eastAsia"/>
        </w:rPr>
        <w:t>攻击</w:t>
      </w:r>
      <w:bookmarkEnd w:id="97"/>
    </w:p>
    <w:p w:rsidR="00235469" w:rsidRDefault="00964D3B" w:rsidP="00235469">
      <w:pPr>
        <w:pStyle w:val="4"/>
      </w:pPr>
      <w:r>
        <w:rPr>
          <w:rFonts w:hint="eastAsia"/>
        </w:rPr>
        <w:t>普通伤害</w:t>
      </w:r>
      <w:r>
        <w:rPr>
          <w:rFonts w:hint="eastAsia"/>
        </w:rPr>
        <w:t>=</w:t>
      </w:r>
      <w:r>
        <w:rPr>
          <w:rFonts w:hint="eastAsia"/>
        </w:rPr>
        <w:t>基础伤害</w:t>
      </w:r>
      <w:r>
        <w:rPr>
          <w:rFonts w:hint="eastAsia"/>
        </w:rPr>
        <w:t>+</w:t>
      </w:r>
      <w:r>
        <w:rPr>
          <w:rFonts w:hint="eastAsia"/>
        </w:rPr>
        <w:t>基础伤害</w:t>
      </w:r>
      <w:r>
        <w:rPr>
          <w:rFonts w:hint="eastAsia"/>
        </w:rPr>
        <w:t>*</w:t>
      </w:r>
      <w:r>
        <w:rPr>
          <w:rFonts w:hint="eastAsia"/>
        </w:rPr>
        <w:t>技能给与的伤害加成比例</w:t>
      </w:r>
      <w:r>
        <w:rPr>
          <w:rFonts w:hint="eastAsia"/>
        </w:rPr>
        <w:t>+</w:t>
      </w:r>
      <w:r>
        <w:rPr>
          <w:rFonts w:hint="eastAsia"/>
        </w:rPr>
        <w:t>技能给与的伤害加成实数</w:t>
      </w:r>
    </w:p>
    <w:p w:rsidR="00964D3B" w:rsidRDefault="00964D3B" w:rsidP="00235469">
      <w:pPr>
        <w:pStyle w:val="4"/>
      </w:pPr>
      <w:r>
        <w:rPr>
          <w:rFonts w:hint="eastAsia"/>
        </w:rPr>
        <w:t>暴击伤害</w:t>
      </w:r>
      <w:r w:rsidR="00CF5017">
        <w:rPr>
          <w:rFonts w:hint="eastAsia"/>
        </w:rPr>
        <w:t>=</w:t>
      </w:r>
      <w:r w:rsidR="00CF5017">
        <w:rPr>
          <w:rFonts w:hint="eastAsia"/>
        </w:rPr>
        <w:t>普通伤害</w:t>
      </w:r>
      <w:r w:rsidR="00CF5017">
        <w:rPr>
          <w:rFonts w:hint="eastAsia"/>
        </w:rPr>
        <w:t>*2</w:t>
      </w:r>
    </w:p>
    <w:p w:rsidR="001C6077" w:rsidRDefault="001C6077" w:rsidP="001C6077">
      <w:pPr>
        <w:pStyle w:val="3"/>
      </w:pPr>
      <w:bookmarkStart w:id="98" w:name="_Toc388963659"/>
      <w:r>
        <w:rPr>
          <w:rFonts w:hint="eastAsia"/>
        </w:rPr>
        <w:t>蓄力攻击</w:t>
      </w:r>
      <w:bookmarkEnd w:id="98"/>
    </w:p>
    <w:p w:rsidR="005F64B8" w:rsidRDefault="005F64B8" w:rsidP="005F64B8">
      <w:pPr>
        <w:pStyle w:val="4"/>
      </w:pPr>
      <w:r>
        <w:rPr>
          <w:rFonts w:hint="eastAsia"/>
        </w:rPr>
        <w:t>普通伤害</w:t>
      </w:r>
      <w:r>
        <w:rPr>
          <w:rFonts w:hint="eastAsia"/>
        </w:rPr>
        <w:t>=</w:t>
      </w:r>
      <w:r w:rsidR="00A33B62">
        <w:rPr>
          <w:rFonts w:hint="eastAsia"/>
        </w:rPr>
        <w:t>基础伤害</w:t>
      </w:r>
      <w:r w:rsidR="00A33B62">
        <w:rPr>
          <w:rFonts w:hint="eastAsia"/>
        </w:rPr>
        <w:t>*</w:t>
      </w:r>
      <w:r w:rsidR="00A33B62">
        <w:rPr>
          <w:rFonts w:hint="eastAsia"/>
        </w:rPr>
        <w:t>（起始伤害百分比</w:t>
      </w:r>
      <w:r w:rsidR="00A33B62">
        <w:rPr>
          <w:rFonts w:hint="eastAsia"/>
        </w:rPr>
        <w:t>+</w:t>
      </w:r>
      <w:r w:rsidR="00A33B62">
        <w:rPr>
          <w:rFonts w:hint="eastAsia"/>
        </w:rPr>
        <w:t>蓄</w:t>
      </w:r>
      <w:proofErr w:type="gramStart"/>
      <w:r w:rsidR="00A33B62">
        <w:rPr>
          <w:rFonts w:hint="eastAsia"/>
        </w:rPr>
        <w:t>力时间</w:t>
      </w:r>
      <w:proofErr w:type="gramEnd"/>
      <w:r w:rsidR="00A33B62">
        <w:rPr>
          <w:rFonts w:hint="eastAsia"/>
        </w:rPr>
        <w:t>*</w:t>
      </w:r>
      <w:r w:rsidR="00A33B62">
        <w:rPr>
          <w:rFonts w:hint="eastAsia"/>
        </w:rPr>
        <w:t>每秒伤害加成百分比</w:t>
      </w:r>
      <w:r w:rsidR="00A33B62">
        <w:rPr>
          <w:rFonts w:hint="eastAsia"/>
        </w:rPr>
        <w:t>+</w:t>
      </w:r>
      <w:r w:rsidR="00A33B62">
        <w:rPr>
          <w:rFonts w:hint="eastAsia"/>
        </w:rPr>
        <w:t>起始加成实数</w:t>
      </w:r>
      <w:r w:rsidR="00A33B62">
        <w:rPr>
          <w:rFonts w:hint="eastAsia"/>
        </w:rPr>
        <w:t>+</w:t>
      </w:r>
      <w:r w:rsidR="00A33B62">
        <w:rPr>
          <w:rFonts w:hint="eastAsia"/>
        </w:rPr>
        <w:t>蓄</w:t>
      </w:r>
      <w:proofErr w:type="gramStart"/>
      <w:r w:rsidR="00A33B62">
        <w:rPr>
          <w:rFonts w:hint="eastAsia"/>
        </w:rPr>
        <w:t>力时间</w:t>
      </w:r>
      <w:proofErr w:type="gramEnd"/>
      <w:r w:rsidR="00A33B62">
        <w:rPr>
          <w:rFonts w:hint="eastAsia"/>
        </w:rPr>
        <w:t>*</w:t>
      </w:r>
      <w:r w:rsidR="00A33B62">
        <w:rPr>
          <w:rFonts w:hint="eastAsia"/>
        </w:rPr>
        <w:t>每秒加成实数）</w:t>
      </w:r>
    </w:p>
    <w:p w:rsidR="005F64B8" w:rsidRDefault="005F64B8" w:rsidP="005F64B8">
      <w:pPr>
        <w:pStyle w:val="4"/>
      </w:pPr>
      <w:r>
        <w:rPr>
          <w:rFonts w:hint="eastAsia"/>
        </w:rPr>
        <w:t>暴击伤害</w:t>
      </w:r>
      <w:r>
        <w:rPr>
          <w:rFonts w:hint="eastAsia"/>
        </w:rPr>
        <w:t>=</w:t>
      </w:r>
      <w:r>
        <w:rPr>
          <w:rFonts w:hint="eastAsia"/>
        </w:rPr>
        <w:t>普通伤害</w:t>
      </w:r>
      <w:r>
        <w:rPr>
          <w:rFonts w:hint="eastAsia"/>
        </w:rPr>
        <w:t>*2</w:t>
      </w:r>
    </w:p>
    <w:p w:rsidR="00DF31DB" w:rsidRDefault="00DF31DB" w:rsidP="001C6077">
      <w:pPr>
        <w:pStyle w:val="3"/>
      </w:pPr>
      <w:bookmarkStart w:id="99" w:name="_Toc388963660"/>
      <w:r>
        <w:rPr>
          <w:rFonts w:hint="eastAsia"/>
        </w:rPr>
        <w:t>溅射攻击</w:t>
      </w:r>
      <w:bookmarkEnd w:id="99"/>
    </w:p>
    <w:p w:rsidR="005F64B8" w:rsidRDefault="005F64B8" w:rsidP="005F64B8">
      <w:pPr>
        <w:pStyle w:val="4"/>
      </w:pPr>
      <w:r>
        <w:rPr>
          <w:rFonts w:hint="eastAsia"/>
        </w:rPr>
        <w:t>普通伤害</w:t>
      </w:r>
    </w:p>
    <w:p w:rsidR="00B6027A" w:rsidRDefault="00B6027A" w:rsidP="00B6027A">
      <w:pPr>
        <w:pStyle w:val="5"/>
      </w:pPr>
      <w:r>
        <w:rPr>
          <w:rFonts w:hint="eastAsia"/>
        </w:rPr>
        <w:t>主目标伤害</w:t>
      </w:r>
      <w:r>
        <w:rPr>
          <w:rFonts w:hint="eastAsia"/>
        </w:rPr>
        <w:t>=</w:t>
      </w:r>
      <w:r>
        <w:rPr>
          <w:rFonts w:hint="eastAsia"/>
        </w:rPr>
        <w:t>基础伤害</w:t>
      </w:r>
      <w:r>
        <w:rPr>
          <w:rFonts w:hint="eastAsia"/>
        </w:rPr>
        <w:t>*</w:t>
      </w:r>
      <w:r>
        <w:rPr>
          <w:rFonts w:hint="eastAsia"/>
        </w:rPr>
        <w:t>主目标伤害加成百分比</w:t>
      </w:r>
      <w:r>
        <w:rPr>
          <w:rFonts w:hint="eastAsia"/>
        </w:rPr>
        <w:t>+</w:t>
      </w:r>
      <w:r>
        <w:rPr>
          <w:rFonts w:hint="eastAsia"/>
        </w:rPr>
        <w:t>主目标加成实数</w:t>
      </w:r>
    </w:p>
    <w:p w:rsidR="00B6027A" w:rsidRDefault="00B6027A" w:rsidP="00B6027A">
      <w:pPr>
        <w:pStyle w:val="5"/>
      </w:pPr>
      <w:proofErr w:type="gramStart"/>
      <w:r>
        <w:rPr>
          <w:rFonts w:hint="eastAsia"/>
        </w:rPr>
        <w:t>副目标</w:t>
      </w:r>
      <w:proofErr w:type="gramEnd"/>
      <w:r>
        <w:rPr>
          <w:rFonts w:hint="eastAsia"/>
        </w:rPr>
        <w:t>伤害</w:t>
      </w:r>
      <w:r>
        <w:rPr>
          <w:rFonts w:hint="eastAsia"/>
        </w:rPr>
        <w:t>=</w:t>
      </w:r>
      <w:r>
        <w:rPr>
          <w:rFonts w:hint="eastAsia"/>
        </w:rPr>
        <w:t>主目标伤害</w:t>
      </w:r>
      <w:r>
        <w:rPr>
          <w:rFonts w:hint="eastAsia"/>
        </w:rPr>
        <w:t>*</w:t>
      </w:r>
      <w:proofErr w:type="gramStart"/>
      <w:r>
        <w:rPr>
          <w:rFonts w:hint="eastAsia"/>
        </w:rPr>
        <w:t>副目标</w:t>
      </w:r>
      <w:proofErr w:type="gramEnd"/>
      <w:r>
        <w:rPr>
          <w:rFonts w:hint="eastAsia"/>
        </w:rPr>
        <w:t>衰减指数</w:t>
      </w:r>
    </w:p>
    <w:p w:rsidR="005F64B8" w:rsidRDefault="005F64B8" w:rsidP="005F64B8">
      <w:pPr>
        <w:pStyle w:val="4"/>
      </w:pPr>
      <w:r>
        <w:rPr>
          <w:rFonts w:hint="eastAsia"/>
        </w:rPr>
        <w:t>暴击伤害</w:t>
      </w:r>
      <w:r>
        <w:rPr>
          <w:rFonts w:hint="eastAsia"/>
        </w:rPr>
        <w:t>=</w:t>
      </w:r>
      <w:r>
        <w:rPr>
          <w:rFonts w:hint="eastAsia"/>
        </w:rPr>
        <w:t>普通伤害</w:t>
      </w:r>
      <w:r>
        <w:rPr>
          <w:rFonts w:hint="eastAsia"/>
        </w:rPr>
        <w:t>*2</w:t>
      </w:r>
    </w:p>
    <w:p w:rsidR="00DF31DB" w:rsidRDefault="00DF31DB" w:rsidP="001C6077">
      <w:pPr>
        <w:pStyle w:val="3"/>
      </w:pPr>
      <w:bookmarkStart w:id="100" w:name="_Toc388963661"/>
      <w:r>
        <w:rPr>
          <w:rFonts w:hint="eastAsia"/>
        </w:rPr>
        <w:t>治疗</w:t>
      </w:r>
      <w:bookmarkEnd w:id="100"/>
    </w:p>
    <w:p w:rsidR="00F650E4" w:rsidRDefault="00F650E4" w:rsidP="00DF6D10">
      <w:pPr>
        <w:pStyle w:val="4"/>
      </w:pPr>
      <w:r>
        <w:rPr>
          <w:rFonts w:hint="eastAsia"/>
        </w:rPr>
        <w:t>基础治疗量</w:t>
      </w:r>
      <w:r>
        <w:rPr>
          <w:rFonts w:hint="eastAsia"/>
        </w:rPr>
        <w:t>=</w:t>
      </w:r>
      <w:r>
        <w:rPr>
          <w:rFonts w:hint="eastAsia"/>
        </w:rPr>
        <w:t>角色等级</w:t>
      </w:r>
      <w:r>
        <w:rPr>
          <w:rFonts w:hint="eastAsia"/>
        </w:rPr>
        <w:t>*</w:t>
      </w:r>
      <w:r>
        <w:rPr>
          <w:rFonts w:hint="eastAsia"/>
        </w:rPr>
        <w:t>等级加成指数</w:t>
      </w:r>
    </w:p>
    <w:p w:rsidR="00DF6D10" w:rsidRDefault="00F650E4" w:rsidP="00DF6D10">
      <w:pPr>
        <w:pStyle w:val="4"/>
      </w:pPr>
      <w:r>
        <w:rPr>
          <w:rFonts w:hint="eastAsia"/>
        </w:rPr>
        <w:t>实际治疗量</w:t>
      </w:r>
      <w:r>
        <w:rPr>
          <w:rFonts w:hint="eastAsia"/>
        </w:rPr>
        <w:t>=</w:t>
      </w:r>
      <w:r>
        <w:rPr>
          <w:rFonts w:hint="eastAsia"/>
        </w:rPr>
        <w:t>基础治疗量</w:t>
      </w:r>
      <w:r>
        <w:rPr>
          <w:rFonts w:hint="eastAsia"/>
        </w:rPr>
        <w:t>+</w:t>
      </w:r>
      <w:r>
        <w:rPr>
          <w:rFonts w:hint="eastAsia"/>
        </w:rPr>
        <w:t>基础治疗量</w:t>
      </w:r>
      <w:r>
        <w:rPr>
          <w:rFonts w:hint="eastAsia"/>
        </w:rPr>
        <w:t>*</w:t>
      </w:r>
      <w:r>
        <w:rPr>
          <w:rFonts w:hint="eastAsia"/>
        </w:rPr>
        <w:t>治疗量加成百分比</w:t>
      </w:r>
      <w:r>
        <w:rPr>
          <w:rFonts w:hint="eastAsia"/>
        </w:rPr>
        <w:t>+</w:t>
      </w:r>
      <w:r>
        <w:rPr>
          <w:rFonts w:hint="eastAsia"/>
        </w:rPr>
        <w:t>治疗量加成实数</w:t>
      </w:r>
    </w:p>
    <w:p w:rsidR="00DF31DB" w:rsidRDefault="00DF31DB" w:rsidP="001C6077">
      <w:pPr>
        <w:pStyle w:val="3"/>
      </w:pPr>
      <w:bookmarkStart w:id="101" w:name="_Toc388963662"/>
      <w:r>
        <w:rPr>
          <w:rFonts w:hint="eastAsia"/>
        </w:rPr>
        <w:t>能量恢复</w:t>
      </w:r>
      <w:bookmarkEnd w:id="101"/>
    </w:p>
    <w:p w:rsidR="00DF6D10" w:rsidRDefault="00103395" w:rsidP="00DF6D10">
      <w:pPr>
        <w:pStyle w:val="4"/>
      </w:pPr>
      <w:ins w:id="102" w:author="陈天华" w:date="2014-05-27T13:32:00Z">
        <w:r>
          <w:rPr>
            <w:rFonts w:hint="eastAsia"/>
          </w:rPr>
          <w:t>为主角</w:t>
        </w:r>
      </w:ins>
      <w:del w:id="103" w:author="陈天华" w:date="2014-05-27T13:32:00Z">
        <w:r w:rsidR="00A158B0" w:rsidDel="00103395">
          <w:rPr>
            <w:rFonts w:hint="eastAsia"/>
          </w:rPr>
          <w:delText>能量</w:delText>
        </w:r>
      </w:del>
      <w:r w:rsidR="00A158B0">
        <w:rPr>
          <w:rFonts w:hint="eastAsia"/>
        </w:rPr>
        <w:t>恢复</w:t>
      </w:r>
      <w:ins w:id="104" w:author="陈天华" w:date="2014-05-27T13:32:00Z">
        <w:r>
          <w:rPr>
            <w:rFonts w:hint="eastAsia"/>
          </w:rPr>
          <w:t>的能量</w:t>
        </w:r>
      </w:ins>
      <w:r w:rsidR="00A158B0">
        <w:rPr>
          <w:rFonts w:hint="eastAsia"/>
        </w:rPr>
        <w:t>值</w:t>
      </w:r>
      <w:r w:rsidR="00A158B0">
        <w:rPr>
          <w:rFonts w:hint="eastAsia"/>
        </w:rPr>
        <w:t>=</w:t>
      </w:r>
      <w:r w:rsidR="00A158B0">
        <w:rPr>
          <w:rFonts w:hint="eastAsia"/>
        </w:rPr>
        <w:t>技能给与的能量恢复实数</w:t>
      </w:r>
    </w:p>
    <w:p w:rsidR="00DF31DB" w:rsidRDefault="00DF31DB" w:rsidP="001C6077">
      <w:pPr>
        <w:pStyle w:val="3"/>
      </w:pPr>
      <w:bookmarkStart w:id="105" w:name="_Toc388963663"/>
      <w:r>
        <w:rPr>
          <w:rFonts w:hint="eastAsia"/>
        </w:rPr>
        <w:t>吸取生命</w:t>
      </w:r>
      <w:bookmarkEnd w:id="105"/>
    </w:p>
    <w:p w:rsidR="00DF6D10" w:rsidRDefault="002B1A0C" w:rsidP="00DF6D10">
      <w:pPr>
        <w:pStyle w:val="4"/>
      </w:pPr>
      <w:r>
        <w:rPr>
          <w:rFonts w:hint="eastAsia"/>
        </w:rPr>
        <w:t>对敌方</w:t>
      </w:r>
      <w:ins w:id="106" w:author="陈天华" w:date="2014-05-27T13:31:00Z">
        <w:r w:rsidR="00103395">
          <w:rPr>
            <w:rFonts w:hint="eastAsia"/>
          </w:rPr>
          <w:t>角色</w:t>
        </w:r>
      </w:ins>
      <w:r>
        <w:rPr>
          <w:rFonts w:hint="eastAsia"/>
        </w:rPr>
        <w:t>造成的伤害</w:t>
      </w:r>
      <w:r>
        <w:rPr>
          <w:rFonts w:hint="eastAsia"/>
        </w:rPr>
        <w:t>=</w:t>
      </w:r>
      <w:r>
        <w:rPr>
          <w:rFonts w:hint="eastAsia"/>
        </w:rPr>
        <w:t>目标现有生命值</w:t>
      </w:r>
      <w:r>
        <w:rPr>
          <w:rFonts w:hint="eastAsia"/>
        </w:rPr>
        <w:t>*</w:t>
      </w:r>
      <w:r w:rsidR="00784E2A">
        <w:rPr>
          <w:rFonts w:hint="eastAsia"/>
        </w:rPr>
        <w:t>技能给与的生命吸取比例</w:t>
      </w:r>
    </w:p>
    <w:p w:rsidR="002B1A0C" w:rsidRDefault="002B1A0C" w:rsidP="00DF6D10">
      <w:pPr>
        <w:pStyle w:val="4"/>
      </w:pPr>
      <w:r>
        <w:rPr>
          <w:rFonts w:hint="eastAsia"/>
        </w:rPr>
        <w:t>对自身的治疗量</w:t>
      </w:r>
      <w:r>
        <w:rPr>
          <w:rFonts w:hint="eastAsia"/>
        </w:rPr>
        <w:t>=</w:t>
      </w:r>
      <w:r w:rsidR="00A11FF3">
        <w:rPr>
          <w:rFonts w:hint="eastAsia"/>
        </w:rPr>
        <w:t>对敌方</w:t>
      </w:r>
      <w:ins w:id="107" w:author="陈天华" w:date="2014-05-27T13:31:00Z">
        <w:r w:rsidR="00103395">
          <w:rPr>
            <w:rFonts w:hint="eastAsia"/>
          </w:rPr>
          <w:t>角色</w:t>
        </w:r>
      </w:ins>
      <w:r w:rsidR="00A11FF3">
        <w:rPr>
          <w:rFonts w:hint="eastAsia"/>
        </w:rPr>
        <w:t>造成的伤害</w:t>
      </w:r>
      <w:r w:rsidR="00A11FF3">
        <w:rPr>
          <w:rFonts w:hint="eastAsia"/>
        </w:rPr>
        <w:t>+</w:t>
      </w:r>
      <w:r w:rsidR="00A11FF3">
        <w:rPr>
          <w:rFonts w:hint="eastAsia"/>
        </w:rPr>
        <w:t>技能给与的生命加成实数</w:t>
      </w:r>
    </w:p>
    <w:p w:rsidR="00DF31DB" w:rsidRDefault="00DF31DB" w:rsidP="001C6077">
      <w:pPr>
        <w:pStyle w:val="3"/>
      </w:pPr>
      <w:del w:id="108" w:author="陈天华" w:date="2014-05-27T14:14:00Z">
        <w:r w:rsidDel="00090139">
          <w:rPr>
            <w:rFonts w:hint="eastAsia"/>
          </w:rPr>
          <w:delText>吸取</w:delText>
        </w:r>
      </w:del>
      <w:bookmarkStart w:id="109" w:name="_Toc388963664"/>
      <w:ins w:id="110" w:author="陈天华" w:date="2014-05-27T14:14:00Z">
        <w:r w:rsidR="00090139">
          <w:rPr>
            <w:rFonts w:hint="eastAsia"/>
          </w:rPr>
          <w:t>夺取</w:t>
        </w:r>
      </w:ins>
      <w:r w:rsidR="00671390">
        <w:rPr>
          <w:rFonts w:hint="eastAsia"/>
        </w:rPr>
        <w:t>能量</w:t>
      </w:r>
      <w:bookmarkEnd w:id="109"/>
    </w:p>
    <w:p w:rsidR="00720956" w:rsidRDefault="00090139" w:rsidP="00671390">
      <w:pPr>
        <w:pStyle w:val="4"/>
        <w:rPr>
          <w:ins w:id="111" w:author="陈天华" w:date="2014-05-27T13:52:00Z"/>
        </w:rPr>
      </w:pPr>
      <w:ins w:id="112" w:author="陈天华" w:date="2014-05-27T14:14:00Z">
        <w:r>
          <w:rPr>
            <w:rFonts w:hint="eastAsia"/>
          </w:rPr>
          <w:t>夺取</w:t>
        </w:r>
      </w:ins>
      <w:ins w:id="113" w:author="陈天华" w:date="2014-05-27T13:51:00Z">
        <w:r w:rsidR="00062C51">
          <w:rPr>
            <w:rFonts w:hint="eastAsia"/>
          </w:rPr>
          <w:t>能量的概念</w:t>
        </w:r>
      </w:ins>
    </w:p>
    <w:p w:rsidR="005B4F90" w:rsidRDefault="005B4F90">
      <w:pPr>
        <w:pStyle w:val="5"/>
        <w:rPr>
          <w:ins w:id="114" w:author="陈天华" w:date="2014-05-27T13:50:00Z"/>
        </w:rPr>
        <w:pPrChange w:id="115" w:author="陈天华" w:date="2014-05-27T13:52:00Z">
          <w:pPr>
            <w:pStyle w:val="4"/>
          </w:pPr>
        </w:pPrChange>
      </w:pPr>
      <w:ins w:id="116" w:author="陈天华" w:date="2014-05-27T13:53:00Z">
        <w:r>
          <w:rPr>
            <w:rFonts w:hint="eastAsia"/>
          </w:rPr>
          <w:t>使用</w:t>
        </w:r>
      </w:ins>
      <w:ins w:id="117" w:author="陈天华" w:date="2014-05-27T14:14:00Z">
        <w:r w:rsidR="00090139">
          <w:rPr>
            <w:rFonts w:hint="eastAsia"/>
          </w:rPr>
          <w:t>夺取</w:t>
        </w:r>
      </w:ins>
      <w:ins w:id="118" w:author="陈天华" w:date="2014-05-27T13:53:00Z">
        <w:r>
          <w:rPr>
            <w:rFonts w:hint="eastAsia"/>
          </w:rPr>
          <w:t>能量</w:t>
        </w:r>
      </w:ins>
      <w:ins w:id="119" w:author="陈天华" w:date="2014-05-27T13:54:00Z">
        <w:r>
          <w:rPr>
            <w:rFonts w:hint="eastAsia"/>
          </w:rPr>
          <w:t>的技能</w:t>
        </w:r>
        <w:r w:rsidR="008F4DAA">
          <w:rPr>
            <w:rFonts w:hint="eastAsia"/>
          </w:rPr>
          <w:t>可抢夺</w:t>
        </w:r>
      </w:ins>
      <w:ins w:id="120" w:author="陈天华" w:date="2014-05-27T13:55:00Z">
        <w:r w:rsidR="008F4DAA">
          <w:rPr>
            <w:rFonts w:hint="eastAsia"/>
          </w:rPr>
          <w:t>敌方在战斗过程中掉落但未拾取的能量</w:t>
        </w:r>
        <w:proofErr w:type="gramStart"/>
        <w:r w:rsidR="008F4DAA">
          <w:rPr>
            <w:rFonts w:hint="eastAsia"/>
          </w:rPr>
          <w:t>豆</w:t>
        </w:r>
      </w:ins>
      <w:proofErr w:type="gramEnd"/>
    </w:p>
    <w:p w:rsidR="00671390" w:rsidDel="00962290" w:rsidRDefault="00090139" w:rsidP="00671390">
      <w:pPr>
        <w:pStyle w:val="4"/>
        <w:rPr>
          <w:del w:id="121" w:author="陈天华" w:date="2014-05-27T13:46:00Z"/>
        </w:rPr>
      </w:pPr>
      <w:ins w:id="122" w:author="陈天华" w:date="2014-05-27T14:14:00Z">
        <w:r>
          <w:rPr>
            <w:rFonts w:hint="eastAsia"/>
          </w:rPr>
          <w:t>每释放一次技能抢</w:t>
        </w:r>
      </w:ins>
      <w:ins w:id="123" w:author="陈天华" w:date="2014-05-27T14:15:00Z">
        <w:r>
          <w:rPr>
            <w:rFonts w:hint="eastAsia"/>
          </w:rPr>
          <w:t>一颗能量</w:t>
        </w:r>
        <w:proofErr w:type="gramStart"/>
        <w:r>
          <w:rPr>
            <w:rFonts w:hint="eastAsia"/>
          </w:rPr>
          <w:t>豆</w:t>
        </w:r>
      </w:ins>
      <w:proofErr w:type="gramEnd"/>
      <w:del w:id="124" w:author="陈天华" w:date="2014-05-27T13:46:00Z">
        <w:r w:rsidR="00671390" w:rsidDel="00962290">
          <w:rPr>
            <w:rFonts w:hint="eastAsia"/>
          </w:rPr>
          <w:delText>对敌方造成的伤害</w:delText>
        </w:r>
        <w:r w:rsidR="00671390" w:rsidDel="00962290">
          <w:rPr>
            <w:rFonts w:hint="eastAsia"/>
          </w:rPr>
          <w:delText>=</w:delText>
        </w:r>
        <w:r w:rsidR="00671390" w:rsidDel="00962290">
          <w:rPr>
            <w:rFonts w:hint="eastAsia"/>
          </w:rPr>
          <w:delText>目标现有能量值</w:delText>
        </w:r>
        <w:r w:rsidR="00671390" w:rsidDel="00962290">
          <w:rPr>
            <w:rFonts w:hint="eastAsia"/>
          </w:rPr>
          <w:delText>*</w:delText>
        </w:r>
        <w:r w:rsidR="00671390" w:rsidDel="00962290">
          <w:rPr>
            <w:rFonts w:hint="eastAsia"/>
          </w:rPr>
          <w:delText>技能给与的能量吸取比例</w:delText>
        </w:r>
      </w:del>
    </w:p>
    <w:p w:rsidR="003F707F" w:rsidRDefault="00671390" w:rsidP="00671390">
      <w:pPr>
        <w:pStyle w:val="4"/>
      </w:pPr>
      <w:del w:id="125" w:author="陈天华" w:date="2014-05-27T13:46:00Z">
        <w:r w:rsidDel="00962290">
          <w:rPr>
            <w:rFonts w:hint="eastAsia"/>
          </w:rPr>
          <w:delText>对自身的治疗量</w:delText>
        </w:r>
        <w:r w:rsidDel="00962290">
          <w:rPr>
            <w:rFonts w:hint="eastAsia"/>
          </w:rPr>
          <w:delText>=</w:delText>
        </w:r>
        <w:r w:rsidDel="00962290">
          <w:rPr>
            <w:rFonts w:hint="eastAsia"/>
          </w:rPr>
          <w:delText>对敌方造成的伤害</w:delText>
        </w:r>
        <w:r w:rsidDel="00962290">
          <w:rPr>
            <w:rFonts w:hint="eastAsia"/>
          </w:rPr>
          <w:delText>+</w:delText>
        </w:r>
        <w:r w:rsidDel="00962290">
          <w:rPr>
            <w:rFonts w:hint="eastAsia"/>
          </w:rPr>
          <w:delText>技能给与的能量加成实数</w:delText>
        </w:r>
      </w:del>
    </w:p>
    <w:p w:rsidR="009514EB" w:rsidRDefault="009514EB" w:rsidP="00772B82">
      <w:pPr>
        <w:pStyle w:val="2"/>
      </w:pPr>
      <w:bookmarkStart w:id="126" w:name="_Toc388963665"/>
      <w:r>
        <w:rPr>
          <w:rFonts w:hint="eastAsia"/>
        </w:rPr>
        <w:t>是否产生</w:t>
      </w:r>
      <w:r>
        <w:rPr>
          <w:rFonts w:hint="eastAsia"/>
        </w:rPr>
        <w:t>buff</w:t>
      </w:r>
      <w:bookmarkEnd w:id="126"/>
    </w:p>
    <w:p w:rsidR="00C034EA" w:rsidRDefault="009C0824" w:rsidP="00C034EA">
      <w:pPr>
        <w:pStyle w:val="4"/>
      </w:pPr>
      <w:r>
        <w:rPr>
          <w:rFonts w:hint="eastAsia"/>
        </w:rPr>
        <w:t>由表控制是否</w:t>
      </w:r>
      <w:r w:rsidR="0044195C">
        <w:rPr>
          <w:rFonts w:hint="eastAsia"/>
        </w:rPr>
        <w:t>产生</w:t>
      </w:r>
      <w:r>
        <w:rPr>
          <w:rFonts w:hint="eastAsia"/>
        </w:rPr>
        <w:t>buff</w:t>
      </w:r>
    </w:p>
    <w:p w:rsidR="009C0824" w:rsidRDefault="009C0824" w:rsidP="00C034EA">
      <w:pPr>
        <w:pStyle w:val="4"/>
      </w:pPr>
      <w:r>
        <w:rPr>
          <w:rFonts w:hint="eastAsia"/>
        </w:rPr>
        <w:t>可</w:t>
      </w:r>
      <w:r w:rsidR="00B959C5">
        <w:rPr>
          <w:rFonts w:hint="eastAsia"/>
        </w:rPr>
        <w:t>填表控制</w:t>
      </w:r>
      <w:r w:rsidR="00B959C5">
        <w:rPr>
          <w:rFonts w:hint="eastAsia"/>
        </w:rPr>
        <w:t>buff</w:t>
      </w:r>
      <w:r w:rsidR="00B959C5">
        <w:rPr>
          <w:rFonts w:hint="eastAsia"/>
        </w:rPr>
        <w:t>的触发几率</w:t>
      </w:r>
    </w:p>
    <w:p w:rsidR="009514EB" w:rsidRDefault="009514EB" w:rsidP="00772B82">
      <w:pPr>
        <w:pStyle w:val="2"/>
      </w:pPr>
      <w:bookmarkStart w:id="127" w:name="_Toc388963666"/>
      <w:r>
        <w:rPr>
          <w:rFonts w:hint="eastAsia"/>
        </w:rPr>
        <w:lastRenderedPageBreak/>
        <w:t>是否产生冷却</w:t>
      </w:r>
      <w:bookmarkEnd w:id="127"/>
    </w:p>
    <w:p w:rsidR="00122CEE" w:rsidRDefault="009D3BC5" w:rsidP="00122CEE">
      <w:pPr>
        <w:pStyle w:val="4"/>
      </w:pPr>
      <w:r>
        <w:rPr>
          <w:rFonts w:hint="eastAsia"/>
        </w:rPr>
        <w:t>只有被动技能会产生冷却状态</w:t>
      </w:r>
    </w:p>
    <w:sectPr w:rsidR="00122CEE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A8" w:rsidRDefault="007C1AA8">
      <w:r>
        <w:separator/>
      </w:r>
    </w:p>
  </w:endnote>
  <w:endnote w:type="continuationSeparator" w:id="0">
    <w:p w:rsidR="007C1AA8" w:rsidRDefault="007C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A8" w:rsidRDefault="007C1AA8">
      <w:r>
        <w:separator/>
      </w:r>
    </w:p>
  </w:footnote>
  <w:footnote w:type="continuationSeparator" w:id="0">
    <w:p w:rsidR="007C1AA8" w:rsidRDefault="007C1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Pr="001D3B5C" w:rsidRDefault="001D3B5C" w:rsidP="001D3B5C">
    <w:pPr>
      <w:pStyle w:val="a5"/>
    </w:pPr>
    <w:r w:rsidRPr="001D3B5C">
      <w:rPr>
        <w:rFonts w:asciiTheme="majorHAnsi" w:hAnsiTheme="majorHAnsi" w:cstheme="majorBidi" w:hint="eastAsia"/>
        <w:b/>
        <w:bCs/>
        <w:sz w:val="32"/>
        <w:szCs w:val="32"/>
      </w:rPr>
      <w:t>技能规则文档</w:t>
    </w:r>
    <w:r w:rsidRPr="001D3B5C">
      <w:rPr>
        <w:rFonts w:asciiTheme="majorHAnsi" w:hAnsiTheme="majorHAnsi" w:cstheme="majorBidi" w:hint="eastAsia"/>
        <w:b/>
        <w:bCs/>
        <w:sz w:val="32"/>
        <w:szCs w:val="32"/>
      </w:rPr>
      <w:t>_20140520_</w:t>
    </w:r>
    <w:r w:rsidRPr="001D3B5C">
      <w:rPr>
        <w:rFonts w:asciiTheme="majorHAnsi" w:hAnsiTheme="majorHAnsi" w:cstheme="majorBidi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06C63"/>
    <w:rsid w:val="00010723"/>
    <w:rsid w:val="0001129E"/>
    <w:rsid w:val="00033AC2"/>
    <w:rsid w:val="00044962"/>
    <w:rsid w:val="00050021"/>
    <w:rsid w:val="00054097"/>
    <w:rsid w:val="00062C51"/>
    <w:rsid w:val="0006538A"/>
    <w:rsid w:val="00077607"/>
    <w:rsid w:val="0008158C"/>
    <w:rsid w:val="0008492A"/>
    <w:rsid w:val="00087242"/>
    <w:rsid w:val="00090139"/>
    <w:rsid w:val="000B5F7F"/>
    <w:rsid w:val="000B7361"/>
    <w:rsid w:val="000C0B02"/>
    <w:rsid w:val="000C504A"/>
    <w:rsid w:val="000D299E"/>
    <w:rsid w:val="000D595B"/>
    <w:rsid w:val="000D7CFF"/>
    <w:rsid w:val="000D7F76"/>
    <w:rsid w:val="000E200C"/>
    <w:rsid w:val="000E4DD6"/>
    <w:rsid w:val="000F42CA"/>
    <w:rsid w:val="000F549F"/>
    <w:rsid w:val="00103395"/>
    <w:rsid w:val="00107891"/>
    <w:rsid w:val="00122CEE"/>
    <w:rsid w:val="00123E38"/>
    <w:rsid w:val="00135770"/>
    <w:rsid w:val="001442B6"/>
    <w:rsid w:val="0015558B"/>
    <w:rsid w:val="001569A4"/>
    <w:rsid w:val="00160E48"/>
    <w:rsid w:val="0016113E"/>
    <w:rsid w:val="00164663"/>
    <w:rsid w:val="00164DC8"/>
    <w:rsid w:val="00173E86"/>
    <w:rsid w:val="00174E37"/>
    <w:rsid w:val="00175584"/>
    <w:rsid w:val="00181F68"/>
    <w:rsid w:val="0018425D"/>
    <w:rsid w:val="001854E8"/>
    <w:rsid w:val="00185C51"/>
    <w:rsid w:val="00187C37"/>
    <w:rsid w:val="001A2DDE"/>
    <w:rsid w:val="001B3121"/>
    <w:rsid w:val="001B574E"/>
    <w:rsid w:val="001B5ADB"/>
    <w:rsid w:val="001C6077"/>
    <w:rsid w:val="001C79DA"/>
    <w:rsid w:val="001D0F54"/>
    <w:rsid w:val="001D2320"/>
    <w:rsid w:val="001D261C"/>
    <w:rsid w:val="001D3B5C"/>
    <w:rsid w:val="001D6176"/>
    <w:rsid w:val="001E0068"/>
    <w:rsid w:val="001E57BC"/>
    <w:rsid w:val="001F1FEB"/>
    <w:rsid w:val="00204461"/>
    <w:rsid w:val="00205341"/>
    <w:rsid w:val="0020693C"/>
    <w:rsid w:val="00207C0B"/>
    <w:rsid w:val="0021412D"/>
    <w:rsid w:val="00214696"/>
    <w:rsid w:val="00214D7B"/>
    <w:rsid w:val="002161D2"/>
    <w:rsid w:val="00224EA0"/>
    <w:rsid w:val="00235469"/>
    <w:rsid w:val="00236D88"/>
    <w:rsid w:val="0024628A"/>
    <w:rsid w:val="0024696D"/>
    <w:rsid w:val="00251A76"/>
    <w:rsid w:val="00253092"/>
    <w:rsid w:val="0027342E"/>
    <w:rsid w:val="0027463E"/>
    <w:rsid w:val="0028495C"/>
    <w:rsid w:val="00297797"/>
    <w:rsid w:val="00297B48"/>
    <w:rsid w:val="002A6A94"/>
    <w:rsid w:val="002B1322"/>
    <w:rsid w:val="002B1A0C"/>
    <w:rsid w:val="002B69EB"/>
    <w:rsid w:val="002C1A06"/>
    <w:rsid w:val="002C470B"/>
    <w:rsid w:val="002C47A1"/>
    <w:rsid w:val="002D006C"/>
    <w:rsid w:val="002D36CC"/>
    <w:rsid w:val="002D4CDE"/>
    <w:rsid w:val="002E2A0D"/>
    <w:rsid w:val="002E7544"/>
    <w:rsid w:val="002F0F24"/>
    <w:rsid w:val="002F7C38"/>
    <w:rsid w:val="003037E8"/>
    <w:rsid w:val="00305FE6"/>
    <w:rsid w:val="00316340"/>
    <w:rsid w:val="0031705B"/>
    <w:rsid w:val="00335430"/>
    <w:rsid w:val="00335DE8"/>
    <w:rsid w:val="00336D3B"/>
    <w:rsid w:val="003412E8"/>
    <w:rsid w:val="003512E1"/>
    <w:rsid w:val="00357CCB"/>
    <w:rsid w:val="0036416C"/>
    <w:rsid w:val="00367B3D"/>
    <w:rsid w:val="00392E52"/>
    <w:rsid w:val="003A6864"/>
    <w:rsid w:val="003C621F"/>
    <w:rsid w:val="003D4A0D"/>
    <w:rsid w:val="003D7505"/>
    <w:rsid w:val="003E3A83"/>
    <w:rsid w:val="003E43EA"/>
    <w:rsid w:val="003F6682"/>
    <w:rsid w:val="003F6761"/>
    <w:rsid w:val="003F707F"/>
    <w:rsid w:val="003F7DCE"/>
    <w:rsid w:val="00401DC1"/>
    <w:rsid w:val="004037D9"/>
    <w:rsid w:val="00420A90"/>
    <w:rsid w:val="00423982"/>
    <w:rsid w:val="00426F78"/>
    <w:rsid w:val="004274CF"/>
    <w:rsid w:val="00427BF2"/>
    <w:rsid w:val="00431ADD"/>
    <w:rsid w:val="0044195C"/>
    <w:rsid w:val="004439EF"/>
    <w:rsid w:val="00447B0C"/>
    <w:rsid w:val="00453866"/>
    <w:rsid w:val="00453DEE"/>
    <w:rsid w:val="004671F5"/>
    <w:rsid w:val="00490F9D"/>
    <w:rsid w:val="00495E42"/>
    <w:rsid w:val="00496273"/>
    <w:rsid w:val="004971F0"/>
    <w:rsid w:val="004A498B"/>
    <w:rsid w:val="004B1155"/>
    <w:rsid w:val="004B1190"/>
    <w:rsid w:val="004B3758"/>
    <w:rsid w:val="004C1761"/>
    <w:rsid w:val="004C35DD"/>
    <w:rsid w:val="004C4CB4"/>
    <w:rsid w:val="004C5D42"/>
    <w:rsid w:val="004C6561"/>
    <w:rsid w:val="004E0AE0"/>
    <w:rsid w:val="004E298D"/>
    <w:rsid w:val="004E497B"/>
    <w:rsid w:val="004E6A69"/>
    <w:rsid w:val="004E75AE"/>
    <w:rsid w:val="004F16CE"/>
    <w:rsid w:val="004F42BA"/>
    <w:rsid w:val="004F6094"/>
    <w:rsid w:val="0050199B"/>
    <w:rsid w:val="005031C0"/>
    <w:rsid w:val="0050584A"/>
    <w:rsid w:val="005104E2"/>
    <w:rsid w:val="00543D1A"/>
    <w:rsid w:val="0054630D"/>
    <w:rsid w:val="00550169"/>
    <w:rsid w:val="00550625"/>
    <w:rsid w:val="00555A13"/>
    <w:rsid w:val="00556AD7"/>
    <w:rsid w:val="0056099D"/>
    <w:rsid w:val="00570C0D"/>
    <w:rsid w:val="0057661C"/>
    <w:rsid w:val="00580399"/>
    <w:rsid w:val="00585A3C"/>
    <w:rsid w:val="00592253"/>
    <w:rsid w:val="005A38B4"/>
    <w:rsid w:val="005A4C2F"/>
    <w:rsid w:val="005B4F90"/>
    <w:rsid w:val="005B640E"/>
    <w:rsid w:val="005B6E71"/>
    <w:rsid w:val="005D150A"/>
    <w:rsid w:val="005E2A29"/>
    <w:rsid w:val="005F5C11"/>
    <w:rsid w:val="005F64B8"/>
    <w:rsid w:val="00601EBE"/>
    <w:rsid w:val="00603E18"/>
    <w:rsid w:val="00610FC4"/>
    <w:rsid w:val="0061554B"/>
    <w:rsid w:val="00620573"/>
    <w:rsid w:val="0062284E"/>
    <w:rsid w:val="00630D7E"/>
    <w:rsid w:val="0063502D"/>
    <w:rsid w:val="00635FB3"/>
    <w:rsid w:val="0064061E"/>
    <w:rsid w:val="00646D3C"/>
    <w:rsid w:val="006502D3"/>
    <w:rsid w:val="00654B42"/>
    <w:rsid w:val="00655061"/>
    <w:rsid w:val="006578FF"/>
    <w:rsid w:val="00657FF3"/>
    <w:rsid w:val="006606AC"/>
    <w:rsid w:val="00664AC1"/>
    <w:rsid w:val="00671390"/>
    <w:rsid w:val="00672356"/>
    <w:rsid w:val="00673E21"/>
    <w:rsid w:val="00676C30"/>
    <w:rsid w:val="00676C5C"/>
    <w:rsid w:val="006909EC"/>
    <w:rsid w:val="00694907"/>
    <w:rsid w:val="006A68FC"/>
    <w:rsid w:val="006B14DC"/>
    <w:rsid w:val="006B3A77"/>
    <w:rsid w:val="006B4D55"/>
    <w:rsid w:val="006C372E"/>
    <w:rsid w:val="006C4E37"/>
    <w:rsid w:val="006C6351"/>
    <w:rsid w:val="006D1F07"/>
    <w:rsid w:val="006F07F6"/>
    <w:rsid w:val="007023C5"/>
    <w:rsid w:val="00702506"/>
    <w:rsid w:val="00703D3A"/>
    <w:rsid w:val="00704538"/>
    <w:rsid w:val="00716A1E"/>
    <w:rsid w:val="00720956"/>
    <w:rsid w:val="0072257D"/>
    <w:rsid w:val="00723C36"/>
    <w:rsid w:val="0072623E"/>
    <w:rsid w:val="00735479"/>
    <w:rsid w:val="0073645D"/>
    <w:rsid w:val="00742620"/>
    <w:rsid w:val="00745528"/>
    <w:rsid w:val="00747183"/>
    <w:rsid w:val="0075034F"/>
    <w:rsid w:val="007533D0"/>
    <w:rsid w:val="00756D32"/>
    <w:rsid w:val="00760B84"/>
    <w:rsid w:val="00762CDA"/>
    <w:rsid w:val="00771A6B"/>
    <w:rsid w:val="00772B82"/>
    <w:rsid w:val="00773C78"/>
    <w:rsid w:val="00774547"/>
    <w:rsid w:val="0077713C"/>
    <w:rsid w:val="00780321"/>
    <w:rsid w:val="00784E2A"/>
    <w:rsid w:val="00785158"/>
    <w:rsid w:val="00785E89"/>
    <w:rsid w:val="00790233"/>
    <w:rsid w:val="00790BA1"/>
    <w:rsid w:val="007926B6"/>
    <w:rsid w:val="00797BA4"/>
    <w:rsid w:val="007A256D"/>
    <w:rsid w:val="007A2832"/>
    <w:rsid w:val="007B2FE2"/>
    <w:rsid w:val="007B6E8B"/>
    <w:rsid w:val="007C03C3"/>
    <w:rsid w:val="007C1AA8"/>
    <w:rsid w:val="007C52E4"/>
    <w:rsid w:val="007D1551"/>
    <w:rsid w:val="007D5E5E"/>
    <w:rsid w:val="007F3268"/>
    <w:rsid w:val="007F79E2"/>
    <w:rsid w:val="0080047C"/>
    <w:rsid w:val="00807131"/>
    <w:rsid w:val="008142ED"/>
    <w:rsid w:val="00817833"/>
    <w:rsid w:val="00820446"/>
    <w:rsid w:val="008207F6"/>
    <w:rsid w:val="00826A03"/>
    <w:rsid w:val="00846C20"/>
    <w:rsid w:val="00847838"/>
    <w:rsid w:val="008505B2"/>
    <w:rsid w:val="00856357"/>
    <w:rsid w:val="008563DA"/>
    <w:rsid w:val="00864942"/>
    <w:rsid w:val="0086601C"/>
    <w:rsid w:val="00866186"/>
    <w:rsid w:val="008666BA"/>
    <w:rsid w:val="00877E63"/>
    <w:rsid w:val="00897FDF"/>
    <w:rsid w:val="008A2BE4"/>
    <w:rsid w:val="008B23E4"/>
    <w:rsid w:val="008C05F1"/>
    <w:rsid w:val="008C18B5"/>
    <w:rsid w:val="008C1EB4"/>
    <w:rsid w:val="008C7D02"/>
    <w:rsid w:val="008D2418"/>
    <w:rsid w:val="008D2FB6"/>
    <w:rsid w:val="008D4D82"/>
    <w:rsid w:val="008D5DAD"/>
    <w:rsid w:val="008F2804"/>
    <w:rsid w:val="008F4DAA"/>
    <w:rsid w:val="00901257"/>
    <w:rsid w:val="0090196E"/>
    <w:rsid w:val="00911A9D"/>
    <w:rsid w:val="0092455B"/>
    <w:rsid w:val="00930513"/>
    <w:rsid w:val="00931F9D"/>
    <w:rsid w:val="009330BB"/>
    <w:rsid w:val="00933339"/>
    <w:rsid w:val="00933507"/>
    <w:rsid w:val="009379B7"/>
    <w:rsid w:val="00943174"/>
    <w:rsid w:val="009514EB"/>
    <w:rsid w:val="00951522"/>
    <w:rsid w:val="009526E1"/>
    <w:rsid w:val="00956186"/>
    <w:rsid w:val="009561EC"/>
    <w:rsid w:val="00960716"/>
    <w:rsid w:val="00962290"/>
    <w:rsid w:val="00963F8F"/>
    <w:rsid w:val="009647ED"/>
    <w:rsid w:val="00964D3B"/>
    <w:rsid w:val="009749BF"/>
    <w:rsid w:val="009777B9"/>
    <w:rsid w:val="00980B72"/>
    <w:rsid w:val="009827B6"/>
    <w:rsid w:val="009950F9"/>
    <w:rsid w:val="00997697"/>
    <w:rsid w:val="009B2E73"/>
    <w:rsid w:val="009C0824"/>
    <w:rsid w:val="009C2DC0"/>
    <w:rsid w:val="009D36C1"/>
    <w:rsid w:val="009D3BC5"/>
    <w:rsid w:val="009D5312"/>
    <w:rsid w:val="009D719F"/>
    <w:rsid w:val="009E2A20"/>
    <w:rsid w:val="009E319C"/>
    <w:rsid w:val="009E3B46"/>
    <w:rsid w:val="00A01CDD"/>
    <w:rsid w:val="00A11048"/>
    <w:rsid w:val="00A11335"/>
    <w:rsid w:val="00A116B1"/>
    <w:rsid w:val="00A11FF3"/>
    <w:rsid w:val="00A158B0"/>
    <w:rsid w:val="00A22200"/>
    <w:rsid w:val="00A2689C"/>
    <w:rsid w:val="00A27F9C"/>
    <w:rsid w:val="00A30205"/>
    <w:rsid w:val="00A30F12"/>
    <w:rsid w:val="00A33B62"/>
    <w:rsid w:val="00A4032F"/>
    <w:rsid w:val="00A51406"/>
    <w:rsid w:val="00A519EB"/>
    <w:rsid w:val="00A52CCE"/>
    <w:rsid w:val="00A6162F"/>
    <w:rsid w:val="00A61636"/>
    <w:rsid w:val="00A65E78"/>
    <w:rsid w:val="00A664F4"/>
    <w:rsid w:val="00A72638"/>
    <w:rsid w:val="00A73A77"/>
    <w:rsid w:val="00A811C2"/>
    <w:rsid w:val="00A82177"/>
    <w:rsid w:val="00A82565"/>
    <w:rsid w:val="00A84A27"/>
    <w:rsid w:val="00A8772E"/>
    <w:rsid w:val="00A92C5B"/>
    <w:rsid w:val="00AA1CBC"/>
    <w:rsid w:val="00AB266B"/>
    <w:rsid w:val="00AB7FF8"/>
    <w:rsid w:val="00AC3FFF"/>
    <w:rsid w:val="00AC5AF5"/>
    <w:rsid w:val="00AD4848"/>
    <w:rsid w:val="00AD6589"/>
    <w:rsid w:val="00AE1CF4"/>
    <w:rsid w:val="00AE24A3"/>
    <w:rsid w:val="00AF00E2"/>
    <w:rsid w:val="00AF2604"/>
    <w:rsid w:val="00AF7467"/>
    <w:rsid w:val="00B01C20"/>
    <w:rsid w:val="00B02D4D"/>
    <w:rsid w:val="00B12A4E"/>
    <w:rsid w:val="00B22359"/>
    <w:rsid w:val="00B24123"/>
    <w:rsid w:val="00B271F4"/>
    <w:rsid w:val="00B315F7"/>
    <w:rsid w:val="00B34732"/>
    <w:rsid w:val="00B37165"/>
    <w:rsid w:val="00B40BB1"/>
    <w:rsid w:val="00B41215"/>
    <w:rsid w:val="00B4252C"/>
    <w:rsid w:val="00B565E1"/>
    <w:rsid w:val="00B6027A"/>
    <w:rsid w:val="00B655F6"/>
    <w:rsid w:val="00B66E2A"/>
    <w:rsid w:val="00B73EEB"/>
    <w:rsid w:val="00B959C5"/>
    <w:rsid w:val="00BA0E40"/>
    <w:rsid w:val="00BA29F7"/>
    <w:rsid w:val="00BA35AA"/>
    <w:rsid w:val="00BB6B9E"/>
    <w:rsid w:val="00BB7637"/>
    <w:rsid w:val="00BD7A07"/>
    <w:rsid w:val="00BE2F86"/>
    <w:rsid w:val="00BE3CC4"/>
    <w:rsid w:val="00BF125E"/>
    <w:rsid w:val="00BF16D7"/>
    <w:rsid w:val="00BF4B2F"/>
    <w:rsid w:val="00BF5D94"/>
    <w:rsid w:val="00BF72AE"/>
    <w:rsid w:val="00BF7F01"/>
    <w:rsid w:val="00C034EA"/>
    <w:rsid w:val="00C06E86"/>
    <w:rsid w:val="00C119B7"/>
    <w:rsid w:val="00C15D64"/>
    <w:rsid w:val="00C176AE"/>
    <w:rsid w:val="00C2214A"/>
    <w:rsid w:val="00C264E2"/>
    <w:rsid w:val="00C47136"/>
    <w:rsid w:val="00C63955"/>
    <w:rsid w:val="00C639EE"/>
    <w:rsid w:val="00C63E87"/>
    <w:rsid w:val="00C67116"/>
    <w:rsid w:val="00C708E1"/>
    <w:rsid w:val="00C73EDF"/>
    <w:rsid w:val="00C75583"/>
    <w:rsid w:val="00C8252A"/>
    <w:rsid w:val="00C830BF"/>
    <w:rsid w:val="00C84F5E"/>
    <w:rsid w:val="00C87CC1"/>
    <w:rsid w:val="00C91E84"/>
    <w:rsid w:val="00C94A76"/>
    <w:rsid w:val="00C95A6D"/>
    <w:rsid w:val="00CA6851"/>
    <w:rsid w:val="00CB0370"/>
    <w:rsid w:val="00CB5B95"/>
    <w:rsid w:val="00CD1B5F"/>
    <w:rsid w:val="00CD425A"/>
    <w:rsid w:val="00CD57F1"/>
    <w:rsid w:val="00CE05A9"/>
    <w:rsid w:val="00CE1C8D"/>
    <w:rsid w:val="00CE6C6C"/>
    <w:rsid w:val="00CF5017"/>
    <w:rsid w:val="00D010FF"/>
    <w:rsid w:val="00D024F1"/>
    <w:rsid w:val="00D0551E"/>
    <w:rsid w:val="00D205FA"/>
    <w:rsid w:val="00D23289"/>
    <w:rsid w:val="00D24B19"/>
    <w:rsid w:val="00D24FC4"/>
    <w:rsid w:val="00D31415"/>
    <w:rsid w:val="00D401A9"/>
    <w:rsid w:val="00D4682A"/>
    <w:rsid w:val="00D62DA2"/>
    <w:rsid w:val="00D64E33"/>
    <w:rsid w:val="00D67DBC"/>
    <w:rsid w:val="00D74497"/>
    <w:rsid w:val="00D82548"/>
    <w:rsid w:val="00D86E6A"/>
    <w:rsid w:val="00D86EDD"/>
    <w:rsid w:val="00D86FD4"/>
    <w:rsid w:val="00D97310"/>
    <w:rsid w:val="00DB61F5"/>
    <w:rsid w:val="00DB7C21"/>
    <w:rsid w:val="00DC70C8"/>
    <w:rsid w:val="00DC7FC4"/>
    <w:rsid w:val="00DD6DAD"/>
    <w:rsid w:val="00DF31DB"/>
    <w:rsid w:val="00DF5792"/>
    <w:rsid w:val="00DF6901"/>
    <w:rsid w:val="00DF6D10"/>
    <w:rsid w:val="00E01590"/>
    <w:rsid w:val="00E05FA8"/>
    <w:rsid w:val="00E07506"/>
    <w:rsid w:val="00E12CB1"/>
    <w:rsid w:val="00E142F9"/>
    <w:rsid w:val="00E244D1"/>
    <w:rsid w:val="00E24B62"/>
    <w:rsid w:val="00E26A02"/>
    <w:rsid w:val="00E274EC"/>
    <w:rsid w:val="00E3508E"/>
    <w:rsid w:val="00E35455"/>
    <w:rsid w:val="00E3775C"/>
    <w:rsid w:val="00E46243"/>
    <w:rsid w:val="00E635AE"/>
    <w:rsid w:val="00E75A1F"/>
    <w:rsid w:val="00E75A39"/>
    <w:rsid w:val="00E80F85"/>
    <w:rsid w:val="00E852CE"/>
    <w:rsid w:val="00E85FB1"/>
    <w:rsid w:val="00E87932"/>
    <w:rsid w:val="00EA1334"/>
    <w:rsid w:val="00EA7A3D"/>
    <w:rsid w:val="00EB034D"/>
    <w:rsid w:val="00EB76F0"/>
    <w:rsid w:val="00EC6AD0"/>
    <w:rsid w:val="00EC7BD9"/>
    <w:rsid w:val="00ED2EC1"/>
    <w:rsid w:val="00EE0613"/>
    <w:rsid w:val="00F00077"/>
    <w:rsid w:val="00F02330"/>
    <w:rsid w:val="00F127DE"/>
    <w:rsid w:val="00F13243"/>
    <w:rsid w:val="00F15E89"/>
    <w:rsid w:val="00F17E6A"/>
    <w:rsid w:val="00F26CA7"/>
    <w:rsid w:val="00F3008D"/>
    <w:rsid w:val="00F30468"/>
    <w:rsid w:val="00F30B86"/>
    <w:rsid w:val="00F36D96"/>
    <w:rsid w:val="00F41F2B"/>
    <w:rsid w:val="00F53828"/>
    <w:rsid w:val="00F650E4"/>
    <w:rsid w:val="00F65893"/>
    <w:rsid w:val="00F720AB"/>
    <w:rsid w:val="00F74209"/>
    <w:rsid w:val="00F80169"/>
    <w:rsid w:val="00F815C9"/>
    <w:rsid w:val="00F81A1E"/>
    <w:rsid w:val="00F87A95"/>
    <w:rsid w:val="00F90D7F"/>
    <w:rsid w:val="00F918F1"/>
    <w:rsid w:val="00F91F30"/>
    <w:rsid w:val="00F934A9"/>
    <w:rsid w:val="00F94011"/>
    <w:rsid w:val="00F9736E"/>
    <w:rsid w:val="00FA0C20"/>
    <w:rsid w:val="00FA2A59"/>
    <w:rsid w:val="00FA31EE"/>
    <w:rsid w:val="00FA4B24"/>
    <w:rsid w:val="00FA60ED"/>
    <w:rsid w:val="00FB1A86"/>
    <w:rsid w:val="00FB4E1B"/>
    <w:rsid w:val="00FB538B"/>
    <w:rsid w:val="00FB62E5"/>
    <w:rsid w:val="00FB6D27"/>
    <w:rsid w:val="00FC79D4"/>
    <w:rsid w:val="00FD1B75"/>
    <w:rsid w:val="00FE38CB"/>
    <w:rsid w:val="00FE58D4"/>
    <w:rsid w:val="00FF60A3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F42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015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0159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FF76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F42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015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0159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FF7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DD66B5-A423-4942-9D25-4FF400C4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10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259</cp:revision>
  <dcterms:created xsi:type="dcterms:W3CDTF">2014-05-20T07:13:00Z</dcterms:created>
  <dcterms:modified xsi:type="dcterms:W3CDTF">2014-05-30T04:46:00Z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